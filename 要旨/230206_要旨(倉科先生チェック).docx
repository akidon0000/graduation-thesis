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A3B6D" w14:textId="77777777" w:rsidR="00632352" w:rsidRDefault="00D965D3">
      <w:pPr>
        <w:jc w:val="center"/>
        <w:rPr>
          <w:rFonts w:ascii="ＭＳ Ｐゴシック" w:eastAsia="ＭＳ Ｐゴシック" w:hAnsi="ＭＳ Ｐゴシック" w:hint="eastAsia"/>
          <w:sz w:val="24"/>
        </w:rPr>
      </w:pPr>
      <w:r w:rsidRPr="00D965D3">
        <w:rPr>
          <w:rFonts w:ascii="ＭＳ Ｐゴシック" w:eastAsia="ＭＳ Ｐゴシック" w:hAnsi="ＭＳ Ｐゴシック" w:hint="eastAsia"/>
          <w:sz w:val="28"/>
        </w:rPr>
        <w:t>ニッケル水酸化物ナノシート固定電極によるグルコース酸化の検討</w:t>
      </w:r>
    </w:p>
    <w:p w14:paraId="445694EC" w14:textId="77777777" w:rsidR="00632352" w:rsidRDefault="00632352">
      <w:pPr>
        <w:rPr>
          <w:rFonts w:ascii="ＭＳ Ｐゴシック" w:eastAsia="ＭＳ Ｐゴシック" w:hAnsi="ＭＳ Ｐゴシック" w:hint="eastAsia"/>
          <w:sz w:val="24"/>
        </w:rPr>
      </w:pPr>
      <w:r>
        <w:rPr>
          <w:rFonts w:ascii="ＭＳ Ｐゴシック" w:hAnsi="ＭＳ Ｐゴシック"/>
          <w:b/>
          <w:bCs/>
          <w:sz w:val="36"/>
        </w:rPr>
        <w:t>B</w:t>
      </w:r>
      <w:r>
        <w:rPr>
          <w:rFonts w:ascii="ＭＳ Ｐゴシック" w:hAnsi="ＭＳ Ｐゴシック" w:hint="eastAsia"/>
          <w:b/>
          <w:bCs/>
          <w:sz w:val="36"/>
        </w:rPr>
        <w:t>-</w:t>
      </w:r>
      <w:r w:rsidR="00D965D3">
        <w:rPr>
          <w:rFonts w:ascii="ＭＳ Ｐゴシック" w:hAnsi="ＭＳ Ｐゴシック"/>
          <w:b/>
          <w:bCs/>
          <w:sz w:val="36"/>
        </w:rPr>
        <w:t>22</w:t>
      </w:r>
    </w:p>
    <w:p w14:paraId="489BF0C9" w14:textId="77777777" w:rsidR="00632352" w:rsidRDefault="00632352">
      <w:pPr>
        <w:jc w:val="right"/>
        <w:rPr>
          <w:rFonts w:ascii="ＭＳ 明朝" w:hAnsi="ＭＳ 明朝" w:hint="eastAsia"/>
          <w:sz w:val="24"/>
          <w:szCs w:val="21"/>
        </w:rPr>
      </w:pPr>
      <w:r>
        <w:rPr>
          <w:rFonts w:ascii="ＭＳ 明朝" w:hAnsi="ＭＳ 明朝" w:hint="eastAsia"/>
          <w:sz w:val="24"/>
          <w:szCs w:val="21"/>
        </w:rPr>
        <w:t xml:space="preserve">物質機能化学　</w:t>
      </w:r>
      <w:r w:rsidR="00446B43">
        <w:rPr>
          <w:rFonts w:ascii="ＭＳ 明朝" w:hAnsi="ＭＳ 明朝"/>
          <w:sz w:val="24"/>
          <w:szCs w:val="21"/>
        </w:rPr>
        <w:fldChar w:fldCharType="begin"/>
      </w:r>
      <w:r w:rsidR="00446B43">
        <w:rPr>
          <w:rFonts w:ascii="ＭＳ 明朝" w:hAnsi="ＭＳ 明朝"/>
          <w:sz w:val="24"/>
          <w:szCs w:val="21"/>
        </w:rPr>
        <w:instrText xml:space="preserve"> </w:instrText>
      </w:r>
      <w:r w:rsidR="00446B43">
        <w:rPr>
          <w:rFonts w:ascii="ＭＳ 明朝" w:hAnsi="ＭＳ 明朝" w:hint="eastAsia"/>
          <w:sz w:val="24"/>
          <w:szCs w:val="21"/>
        </w:rPr>
        <w:instrText>eq \* jc2 \* "Font:ＭＳ 明朝" \* hps12 \o\ad(\s\up 11(</w:instrText>
      </w:r>
      <w:r w:rsidR="00446B43" w:rsidRPr="00446B43">
        <w:rPr>
          <w:rFonts w:ascii="ＭＳ 明朝" w:hAnsi="ＭＳ 明朝" w:hint="eastAsia"/>
          <w:sz w:val="12"/>
          <w:szCs w:val="21"/>
        </w:rPr>
        <w:instrText>マツヤマ</w:instrText>
      </w:r>
      <w:r w:rsidR="00446B43">
        <w:rPr>
          <w:rFonts w:ascii="ＭＳ 明朝" w:hAnsi="ＭＳ 明朝" w:hint="eastAsia"/>
          <w:sz w:val="24"/>
          <w:szCs w:val="21"/>
        </w:rPr>
        <w:instrText>),松山)</w:instrText>
      </w:r>
      <w:r w:rsidR="00446B43">
        <w:rPr>
          <w:rFonts w:ascii="ＭＳ 明朝" w:hAnsi="ＭＳ 明朝"/>
          <w:sz w:val="24"/>
          <w:szCs w:val="21"/>
        </w:rPr>
        <w:fldChar w:fldCharType="end"/>
      </w:r>
      <w:r w:rsidR="00446B43">
        <w:rPr>
          <w:rFonts w:ascii="ＭＳ 明朝" w:hAnsi="ＭＳ 明朝"/>
          <w:sz w:val="24"/>
          <w:szCs w:val="21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46B43" w:rsidRPr="00446B43">
              <w:rPr>
                <w:rFonts w:ascii="ＭＳ 明朝" w:hAnsi="ＭＳ 明朝" w:hint="eastAsia"/>
                <w:sz w:val="12"/>
                <w:szCs w:val="21"/>
              </w:rPr>
              <w:t>アキヒロ</w:t>
            </w:r>
          </w:rt>
          <w:rubyBase>
            <w:r w:rsidR="00446B43">
              <w:rPr>
                <w:rFonts w:ascii="ＭＳ 明朝" w:hAnsi="ＭＳ 明朝" w:hint="eastAsia"/>
                <w:sz w:val="24"/>
                <w:szCs w:val="21"/>
              </w:rPr>
              <w:t>晃大</w:t>
            </w:r>
          </w:rubyBase>
        </w:ruby>
      </w:r>
    </w:p>
    <w:p w14:paraId="21711AB3" w14:textId="77777777" w:rsidR="00632352" w:rsidRDefault="00632352">
      <w:pPr>
        <w:rPr>
          <w:rFonts w:ascii="ＭＳ 明朝" w:hAnsi="ＭＳ 明朝" w:hint="eastAsia"/>
          <w:szCs w:val="21"/>
        </w:rPr>
      </w:pPr>
    </w:p>
    <w:p w14:paraId="0B1A0A0A" w14:textId="77777777" w:rsidR="00632352" w:rsidRDefault="00632352">
      <w:pPr>
        <w:pStyle w:val="a3"/>
        <w:tabs>
          <w:tab w:val="clear" w:pos="4252"/>
          <w:tab w:val="clear" w:pos="8504"/>
        </w:tabs>
        <w:snapToGrid/>
        <w:rPr>
          <w:rFonts w:ascii="ＭＳ 明朝" w:hAnsi="ＭＳ 明朝"/>
          <w:szCs w:val="21"/>
        </w:rPr>
        <w:sectPr w:rsidR="00632352">
          <w:pgSz w:w="11906" w:h="16838" w:code="9"/>
          <w:pgMar w:top="1418" w:right="1701" w:bottom="1134" w:left="1701" w:header="680" w:footer="992" w:gutter="0"/>
          <w:cols w:space="425"/>
          <w:docGrid w:linePitch="360" w:charSpace="190"/>
        </w:sectPr>
      </w:pPr>
    </w:p>
    <w:p w14:paraId="00FFE047" w14:textId="77777777" w:rsidR="00632352" w:rsidRDefault="00632352">
      <w:pPr>
        <w:rPr>
          <w:rFonts w:ascii="ＭＳ Ｐゴシック" w:eastAsia="ＭＳ Ｐゴシック" w:hAnsi="ＭＳ Ｐゴシック" w:hint="eastAsia"/>
          <w:szCs w:val="21"/>
        </w:rPr>
      </w:pPr>
      <w:r>
        <w:rPr>
          <w:rFonts w:ascii="ＭＳ Ｐゴシック" w:eastAsia="ＭＳ Ｐゴシック" w:hAnsi="ＭＳ Ｐゴシック" w:hint="eastAsia"/>
          <w:szCs w:val="21"/>
        </w:rPr>
        <w:t>1. 緒言</w:t>
      </w:r>
    </w:p>
    <w:p w14:paraId="734BB192" w14:textId="18113610" w:rsidR="00632352" w:rsidRPr="00366965" w:rsidRDefault="008973A0" w:rsidP="00366965">
      <w:pPr>
        <w:jc w:val="left"/>
        <w:rPr>
          <w:rFonts w:ascii="ＭＳ 明朝" w:hAnsi="ＭＳ 明朝" w:hint="eastAsia"/>
          <w:szCs w:val="21"/>
        </w:rPr>
      </w:pPr>
      <w:r w:rsidRPr="008973A0">
        <w:rPr>
          <w:rFonts w:ascii="ＭＳ 明朝" w:hAnsi="ＭＳ 明朝" w:hint="eastAsia"/>
          <w:szCs w:val="21"/>
        </w:rPr>
        <w:t>グルコースの定量分析は</w:t>
      </w:r>
      <w:del w:id="0" w:author="倉科　昌" w:date="2023-02-06T21:53:00Z">
        <w:r w:rsidRPr="008973A0" w:rsidDel="0022430D">
          <w:rPr>
            <w:rFonts w:ascii="ＭＳ 明朝" w:hAnsi="ＭＳ 明朝" w:hint="eastAsia"/>
            <w:szCs w:val="21"/>
          </w:rPr>
          <w:delText>、食品加工、臨床診断、環境モニタリングなど</w:delText>
        </w:r>
      </w:del>
      <w:r w:rsidRPr="008973A0">
        <w:rPr>
          <w:rFonts w:ascii="ＭＳ 明朝" w:hAnsi="ＭＳ 明朝" w:hint="eastAsia"/>
          <w:szCs w:val="21"/>
        </w:rPr>
        <w:t>多くの分野で</w:t>
      </w:r>
      <w:ins w:id="1" w:author="倉科　昌" w:date="2023-02-06T21:54:00Z">
        <w:r w:rsidR="0022430D">
          <w:rPr>
            <w:rFonts w:ascii="ＭＳ 明朝" w:hAnsi="ＭＳ 明朝" w:hint="eastAsia"/>
            <w:szCs w:val="21"/>
          </w:rPr>
          <w:t>利用</w:t>
        </w:r>
      </w:ins>
      <w:del w:id="2" w:author="倉科　昌" w:date="2023-02-06T21:54:00Z">
        <w:r w:rsidRPr="008973A0" w:rsidDel="0022430D">
          <w:rPr>
            <w:rFonts w:ascii="ＭＳ 明朝" w:hAnsi="ＭＳ 明朝" w:hint="eastAsia"/>
            <w:szCs w:val="21"/>
          </w:rPr>
          <w:delText>の応用が期待</w:delText>
        </w:r>
      </w:del>
      <w:r w:rsidRPr="008973A0">
        <w:rPr>
          <w:rFonts w:ascii="ＭＳ 明朝" w:hAnsi="ＭＳ 明朝" w:hint="eastAsia"/>
          <w:szCs w:val="21"/>
        </w:rPr>
        <w:t>されており、</w:t>
      </w:r>
      <w:ins w:id="3" w:author="倉科　昌" w:date="2023-02-06T21:54:00Z">
        <w:r w:rsidR="0022430D">
          <w:rPr>
            <w:rFonts w:ascii="ＭＳ 明朝" w:hAnsi="ＭＳ 明朝" w:hint="eastAsia"/>
            <w:szCs w:val="21"/>
          </w:rPr>
          <w:t>また</w:t>
        </w:r>
      </w:ins>
      <w:del w:id="4" w:author="倉科　昌" w:date="2023-02-06T21:54:00Z">
        <w:r w:rsidRPr="008973A0" w:rsidDel="0022430D">
          <w:rPr>
            <w:rFonts w:ascii="ＭＳ 明朝" w:hAnsi="ＭＳ 明朝" w:hint="eastAsia"/>
            <w:szCs w:val="21"/>
          </w:rPr>
          <w:delText>重要な課題の1つとなっている。グルコースの定量分析には</w:delText>
        </w:r>
      </w:del>
      <w:r w:rsidRPr="008973A0">
        <w:rPr>
          <w:rFonts w:ascii="ＭＳ 明朝" w:hAnsi="ＭＳ 明朝" w:hint="eastAsia"/>
          <w:szCs w:val="21"/>
        </w:rPr>
        <w:t>酵素を用い</w:t>
      </w:r>
      <w:ins w:id="5" w:author="倉科　昌" w:date="2023-02-06T21:54:00Z">
        <w:r w:rsidR="0022430D">
          <w:rPr>
            <w:rFonts w:ascii="ＭＳ 明朝" w:hAnsi="ＭＳ 明朝" w:hint="eastAsia"/>
            <w:szCs w:val="21"/>
          </w:rPr>
          <w:t>ない</w:t>
        </w:r>
      </w:ins>
      <w:del w:id="6" w:author="倉科　昌" w:date="2023-02-06T21:54:00Z">
        <w:r w:rsidRPr="008973A0" w:rsidDel="0022430D">
          <w:rPr>
            <w:rFonts w:ascii="ＭＳ 明朝" w:hAnsi="ＭＳ 明朝" w:hint="eastAsia"/>
            <w:szCs w:val="21"/>
          </w:rPr>
          <w:delText>る手法があり高い感度と選択性をもたらすが、複雑な固定化手順、高価、化学的に不安定という欠点がある。したがって、高い安定性、選択性、感度を有する</w:delText>
        </w:r>
      </w:del>
      <w:r w:rsidRPr="008973A0">
        <w:rPr>
          <w:rFonts w:ascii="ＭＳ 明朝" w:hAnsi="ＭＳ 明朝" w:hint="eastAsia"/>
          <w:szCs w:val="21"/>
        </w:rPr>
        <w:t>非酵素</w:t>
      </w:r>
      <w:ins w:id="7" w:author="倉科　昌" w:date="2023-02-06T21:55:00Z">
        <w:r w:rsidR="0022430D">
          <w:rPr>
            <w:rFonts w:ascii="ＭＳ 明朝" w:hAnsi="ＭＳ 明朝" w:hint="eastAsia"/>
            <w:szCs w:val="21"/>
          </w:rPr>
          <w:t>型</w:t>
        </w:r>
      </w:ins>
      <w:r w:rsidRPr="008973A0">
        <w:rPr>
          <w:rFonts w:ascii="ＭＳ 明朝" w:hAnsi="ＭＳ 明朝" w:hint="eastAsia"/>
          <w:szCs w:val="21"/>
        </w:rPr>
        <w:t>グルコース酸化触媒の開発が期待されている。</w:t>
      </w:r>
      <w:del w:id="8" w:author="倉科　昌" w:date="2023-02-06T21:56:00Z">
        <w:r w:rsidRPr="008973A0" w:rsidDel="0022430D">
          <w:rPr>
            <w:rFonts w:ascii="ＭＳ 明朝" w:hAnsi="ＭＳ 明朝" w:hint="eastAsia"/>
            <w:szCs w:val="21"/>
          </w:rPr>
          <w:delText>非酵素触媒の候補として、ニッケル水酸化物ナノシートが挙げられる。ナノシートとは厚みがナノメートル(原子数層)程度の板状化合物である。</w:delText>
        </w:r>
      </w:del>
      <w:ins w:id="9" w:author="倉科　昌" w:date="2023-02-06T21:56:00Z">
        <w:r w:rsidR="0022430D">
          <w:rPr>
            <w:rFonts w:ascii="ＭＳ 明朝" w:hAnsi="ＭＳ 明朝" w:hint="eastAsia"/>
            <w:szCs w:val="21"/>
          </w:rPr>
          <w:t>ナノ構造を持たせた</w:t>
        </w:r>
      </w:ins>
      <w:r w:rsidRPr="008973A0">
        <w:rPr>
          <w:rFonts w:ascii="ＭＳ 明朝" w:hAnsi="ＭＳ 明朝" w:hint="eastAsia"/>
          <w:szCs w:val="21"/>
        </w:rPr>
        <w:t>ニッケル</w:t>
      </w:r>
      <w:ins w:id="10" w:author="倉科　昌" w:date="2023-02-06T21:56:00Z">
        <w:r w:rsidR="0022430D">
          <w:rPr>
            <w:rFonts w:ascii="ＭＳ 明朝" w:hAnsi="ＭＳ 明朝" w:hint="eastAsia"/>
            <w:szCs w:val="21"/>
          </w:rPr>
          <w:t>化合物で</w:t>
        </w:r>
      </w:ins>
      <w:r w:rsidRPr="008973A0">
        <w:rPr>
          <w:rFonts w:ascii="ＭＳ 明朝" w:hAnsi="ＭＳ 明朝" w:hint="eastAsia"/>
          <w:szCs w:val="21"/>
        </w:rPr>
        <w:t>は</w:t>
      </w:r>
      <w:ins w:id="11" w:author="倉科　昌" w:date="2023-02-06T21:56:00Z">
        <w:r w:rsidR="0022430D">
          <w:rPr>
            <w:rFonts w:ascii="ＭＳ 明朝" w:hAnsi="ＭＳ 明朝" w:hint="eastAsia"/>
            <w:szCs w:val="21"/>
          </w:rPr>
          <w:t>既</w:t>
        </w:r>
      </w:ins>
      <w:del w:id="12" w:author="倉科　昌" w:date="2023-02-06T21:56:00Z">
        <w:r w:rsidRPr="008973A0" w:rsidDel="0022430D">
          <w:rPr>
            <w:rFonts w:ascii="ＭＳ 明朝" w:hAnsi="ＭＳ 明朝" w:hint="eastAsia"/>
            <w:szCs w:val="21"/>
          </w:rPr>
          <w:delText>すで</w:delText>
        </w:r>
      </w:del>
      <w:r w:rsidRPr="008973A0">
        <w:rPr>
          <w:rFonts w:ascii="ＭＳ 明朝" w:hAnsi="ＭＳ 明朝" w:hint="eastAsia"/>
          <w:szCs w:val="21"/>
        </w:rPr>
        <w:t>にグルコースを酸化するいくつかの例が報告されており、高い電極触媒活性を有する</w:t>
      </w:r>
      <w:ins w:id="13" w:author="倉科　昌" w:date="2023-02-06T21:56:00Z">
        <w:r w:rsidR="0022430D">
          <w:rPr>
            <w:rFonts w:ascii="ＭＳ 明朝" w:hAnsi="ＭＳ 明朝" w:hint="eastAsia"/>
            <w:szCs w:val="21"/>
          </w:rPr>
          <w:t>[イ</w:t>
        </w:r>
        <w:r w:rsidR="0022430D">
          <w:rPr>
            <w:rFonts w:ascii="ＭＳ 明朝" w:hAnsi="ＭＳ 明朝"/>
            <w:szCs w:val="21"/>
          </w:rPr>
          <w:t>]</w:t>
        </w:r>
      </w:ins>
      <w:r w:rsidRPr="008973A0">
        <w:rPr>
          <w:rFonts w:ascii="ＭＳ 明朝" w:hAnsi="ＭＳ 明朝" w:hint="eastAsia"/>
          <w:szCs w:val="21"/>
        </w:rPr>
        <w:t>。</w:t>
      </w:r>
      <w:ins w:id="14" w:author="倉科　昌" w:date="2023-02-06T21:57:00Z">
        <w:r w:rsidR="0022430D" w:rsidRPr="008973A0">
          <w:rPr>
            <w:rFonts w:ascii="ＭＳ 明朝" w:hAnsi="ＭＳ 明朝" w:hint="eastAsia"/>
            <w:szCs w:val="21"/>
          </w:rPr>
          <w:t>本研究室では、以前の研究よりニッケル層状水酸化物を1-ブタノール中で層剥離し</w:t>
        </w:r>
      </w:ins>
      <w:ins w:id="15" w:author="倉科　昌" w:date="2023-02-06T22:00:00Z">
        <w:r w:rsidR="0022430D">
          <w:rPr>
            <w:rFonts w:ascii="ＭＳ 明朝" w:hAnsi="ＭＳ 明朝" w:hint="eastAsia"/>
            <w:szCs w:val="21"/>
          </w:rPr>
          <w:t>て</w:t>
        </w:r>
      </w:ins>
      <w:ins w:id="16" w:author="倉科　昌" w:date="2023-02-06T21:57:00Z">
        <w:r w:rsidR="0022430D" w:rsidRPr="008973A0">
          <w:rPr>
            <w:rFonts w:ascii="ＭＳ 明朝" w:hAnsi="ＭＳ 明朝" w:hint="eastAsia"/>
            <w:szCs w:val="21"/>
          </w:rPr>
          <w:t>ナノシート</w:t>
        </w:r>
        <w:r w:rsidR="0022430D">
          <w:rPr>
            <w:rFonts w:ascii="ＭＳ 明朝" w:hAnsi="ＭＳ 明朝" w:hint="eastAsia"/>
            <w:szCs w:val="21"/>
          </w:rPr>
          <w:t>を</w:t>
        </w:r>
      </w:ins>
      <w:ins w:id="17" w:author="倉科　昌" w:date="2023-02-06T21:58:00Z">
        <w:r w:rsidR="0022430D">
          <w:rPr>
            <w:rFonts w:ascii="ＭＳ 明朝" w:hAnsi="ＭＳ 明朝" w:hint="eastAsia"/>
            <w:szCs w:val="21"/>
          </w:rPr>
          <w:t>得ており</w:t>
        </w:r>
      </w:ins>
      <w:ins w:id="18" w:author="倉科　昌" w:date="2023-02-06T22:01:00Z">
        <w:r w:rsidR="003E513D">
          <w:rPr>
            <w:rFonts w:ascii="ＭＳ 明朝" w:hAnsi="ＭＳ 明朝" w:hint="eastAsia"/>
            <w:szCs w:val="21"/>
          </w:rPr>
          <w:t>[ア</w:t>
        </w:r>
        <w:r w:rsidR="003E513D">
          <w:rPr>
            <w:rFonts w:ascii="ＭＳ 明朝" w:hAnsi="ＭＳ 明朝"/>
            <w:szCs w:val="21"/>
          </w:rPr>
          <w:t>]</w:t>
        </w:r>
      </w:ins>
      <w:del w:id="19" w:author="倉科　昌" w:date="2023-02-06T21:58:00Z">
        <w:r w:rsidRPr="008973A0" w:rsidDel="0022430D">
          <w:rPr>
            <w:rFonts w:ascii="ＭＳ 明朝" w:hAnsi="ＭＳ 明朝" w:hint="eastAsia"/>
            <w:szCs w:val="21"/>
          </w:rPr>
          <w:delText>また</w:delText>
        </w:r>
      </w:del>
      <w:r w:rsidRPr="008973A0">
        <w:rPr>
          <w:rFonts w:ascii="ＭＳ 明朝" w:hAnsi="ＭＳ 明朝" w:hint="eastAsia"/>
          <w:szCs w:val="21"/>
        </w:rPr>
        <w:t>、</w:t>
      </w:r>
      <w:del w:id="20" w:author="倉科　昌" w:date="2023-02-06T21:58:00Z">
        <w:r w:rsidRPr="008973A0" w:rsidDel="0022430D">
          <w:rPr>
            <w:rFonts w:ascii="ＭＳ 明朝" w:hAnsi="ＭＳ 明朝" w:hint="eastAsia"/>
            <w:szCs w:val="21"/>
          </w:rPr>
          <w:delText>ナノシート</w:delText>
        </w:r>
      </w:del>
      <w:ins w:id="21" w:author="倉科　昌" w:date="2023-02-06T21:58:00Z">
        <w:r w:rsidR="0022430D">
          <w:rPr>
            <w:rFonts w:ascii="ＭＳ 明朝" w:hAnsi="ＭＳ 明朝" w:hint="eastAsia"/>
            <w:szCs w:val="21"/>
          </w:rPr>
          <w:t>この</w:t>
        </w:r>
      </w:ins>
      <w:r w:rsidRPr="008973A0">
        <w:rPr>
          <w:rFonts w:ascii="ＭＳ 明朝" w:hAnsi="ＭＳ 明朝" w:hint="eastAsia"/>
          <w:szCs w:val="21"/>
        </w:rPr>
        <w:t>構造</w:t>
      </w:r>
      <w:ins w:id="22" w:author="倉科　昌" w:date="2023-02-06T21:58:00Z">
        <w:r w:rsidR="0022430D">
          <w:rPr>
            <w:rFonts w:ascii="ＭＳ 明朝" w:hAnsi="ＭＳ 明朝" w:hint="eastAsia"/>
            <w:szCs w:val="21"/>
          </w:rPr>
          <w:t>が</w:t>
        </w:r>
      </w:ins>
      <w:del w:id="23" w:author="倉科　昌" w:date="2023-02-06T21:58:00Z">
        <w:r w:rsidRPr="008973A0" w:rsidDel="0022430D">
          <w:rPr>
            <w:rFonts w:ascii="ＭＳ 明朝" w:hAnsi="ＭＳ 明朝" w:hint="eastAsia"/>
            <w:szCs w:val="21"/>
          </w:rPr>
          <w:delText>にすることにより</w:delText>
        </w:r>
      </w:del>
      <w:r w:rsidRPr="008973A0">
        <w:rPr>
          <w:rFonts w:ascii="ＭＳ 明朝" w:hAnsi="ＭＳ 明朝" w:hint="eastAsia"/>
          <w:szCs w:val="21"/>
        </w:rPr>
        <w:t>表面積の拡大</w:t>
      </w:r>
      <w:del w:id="24" w:author="倉科　昌" w:date="2023-02-06T21:59:00Z">
        <w:r w:rsidRPr="008973A0" w:rsidDel="0022430D">
          <w:rPr>
            <w:rFonts w:ascii="ＭＳ 明朝" w:hAnsi="ＭＳ 明朝" w:hint="eastAsia"/>
            <w:szCs w:val="21"/>
          </w:rPr>
          <w:delText>を期待でき、</w:delText>
        </w:r>
      </w:del>
      <w:ins w:id="25" w:author="倉科　昌" w:date="2023-02-06T21:59:00Z">
        <w:r w:rsidR="0022430D">
          <w:rPr>
            <w:rFonts w:ascii="ＭＳ 明朝" w:hAnsi="ＭＳ 明朝" w:hint="eastAsia"/>
            <w:szCs w:val="21"/>
          </w:rPr>
          <w:t>により</w:t>
        </w:r>
      </w:ins>
      <w:r w:rsidRPr="008973A0">
        <w:rPr>
          <w:rFonts w:ascii="ＭＳ 明朝" w:hAnsi="ＭＳ 明朝" w:hint="eastAsia"/>
          <w:szCs w:val="21"/>
        </w:rPr>
        <w:t>グルコース酸化の触媒に有用であると考えた。</w:t>
      </w:r>
      <w:del w:id="26" w:author="倉科　昌" w:date="2023-02-06T21:57:00Z">
        <w:r w:rsidRPr="008973A0" w:rsidDel="0022430D">
          <w:rPr>
            <w:rFonts w:ascii="ＭＳ 明朝" w:hAnsi="ＭＳ 明朝" w:hint="eastAsia"/>
            <w:szCs w:val="21"/>
          </w:rPr>
          <w:delText>本研究室では、以前の研究よりニッケル層状水酸化物を層剥離し、1-ブタノール中でナノシートが分散することが確認できた。</w:delText>
        </w:r>
      </w:del>
      <w:del w:id="27" w:author="倉科　昌" w:date="2023-02-06T21:59:00Z">
        <w:r w:rsidRPr="008973A0" w:rsidDel="0022430D">
          <w:rPr>
            <w:rFonts w:ascii="ＭＳ 明朝" w:hAnsi="ＭＳ 明朝" w:hint="eastAsia"/>
            <w:szCs w:val="21"/>
          </w:rPr>
          <w:delText>このことから</w:delText>
        </w:r>
      </w:del>
      <w:ins w:id="28" w:author="倉科　昌" w:date="2023-02-06T21:59:00Z">
        <w:r w:rsidR="0022430D">
          <w:rPr>
            <w:rFonts w:ascii="ＭＳ 明朝" w:hAnsi="ＭＳ 明朝" w:hint="eastAsia"/>
            <w:szCs w:val="21"/>
          </w:rPr>
          <w:t>そこで</w:t>
        </w:r>
      </w:ins>
      <w:r w:rsidRPr="008973A0">
        <w:rPr>
          <w:rFonts w:ascii="ＭＳ 明朝" w:hAnsi="ＭＳ 明朝" w:hint="eastAsia"/>
          <w:szCs w:val="21"/>
        </w:rPr>
        <w:t>本研究ではニッケル水酸化物ナノシート</w:t>
      </w:r>
      <w:del w:id="29" w:author="倉科　昌" w:date="2023-02-06T22:01:00Z">
        <w:r w:rsidRPr="008973A0" w:rsidDel="003E513D">
          <w:rPr>
            <w:rFonts w:ascii="ＭＳ 明朝" w:hAnsi="ＭＳ 明朝" w:hint="eastAsia"/>
            <w:szCs w:val="21"/>
          </w:rPr>
          <w:delText>とケッチェンブラックによるカーボンペースト</w:delText>
        </w:r>
      </w:del>
      <w:ins w:id="30" w:author="倉科　昌" w:date="2023-02-06T22:01:00Z">
        <w:r w:rsidR="003E513D">
          <w:rPr>
            <w:rFonts w:ascii="ＭＳ 明朝" w:hAnsi="ＭＳ 明朝" w:hint="eastAsia"/>
            <w:szCs w:val="21"/>
          </w:rPr>
          <w:t>固定</w:t>
        </w:r>
      </w:ins>
      <w:r w:rsidRPr="008973A0">
        <w:rPr>
          <w:rFonts w:ascii="ＭＳ 明朝" w:hAnsi="ＭＳ 明朝" w:hint="eastAsia"/>
          <w:szCs w:val="21"/>
        </w:rPr>
        <w:t>電極を作成し、</w:t>
      </w:r>
      <w:ins w:id="31" w:author="倉科　昌" w:date="2023-02-06T21:59:00Z">
        <w:r w:rsidR="0022430D">
          <w:rPr>
            <w:rFonts w:ascii="ＭＳ 明朝" w:hAnsi="ＭＳ 明朝" w:hint="eastAsia"/>
            <w:szCs w:val="21"/>
          </w:rPr>
          <w:t>電気化学的な</w:t>
        </w:r>
      </w:ins>
      <w:r w:rsidRPr="008973A0">
        <w:rPr>
          <w:rFonts w:ascii="ＭＳ 明朝" w:hAnsi="ＭＳ 明朝" w:hint="eastAsia"/>
          <w:szCs w:val="21"/>
        </w:rPr>
        <w:t>グルコース</w:t>
      </w:r>
      <w:ins w:id="32" w:author="倉科　昌" w:date="2023-02-06T21:59:00Z">
        <w:r w:rsidR="0022430D">
          <w:rPr>
            <w:rFonts w:ascii="ＭＳ 明朝" w:hAnsi="ＭＳ 明朝" w:hint="eastAsia"/>
            <w:szCs w:val="21"/>
          </w:rPr>
          <w:t>酸化</w:t>
        </w:r>
      </w:ins>
      <w:ins w:id="33" w:author="倉科　昌" w:date="2023-02-06T22:00:00Z">
        <w:r w:rsidR="0022430D">
          <w:rPr>
            <w:rFonts w:ascii="ＭＳ 明朝" w:hAnsi="ＭＳ 明朝" w:hint="eastAsia"/>
            <w:szCs w:val="21"/>
          </w:rPr>
          <w:t>を検討し</w:t>
        </w:r>
      </w:ins>
      <w:del w:id="34" w:author="倉科　昌" w:date="2023-02-06T22:00:00Z">
        <w:r w:rsidRPr="008973A0" w:rsidDel="0022430D">
          <w:rPr>
            <w:rFonts w:ascii="ＭＳ 明朝" w:hAnsi="ＭＳ 明朝" w:hint="eastAsia"/>
            <w:szCs w:val="21"/>
          </w:rPr>
          <w:delText>の</w:delText>
        </w:r>
        <w:r w:rsidDel="0022430D">
          <w:rPr>
            <w:rFonts w:ascii="ＭＳ 明朝" w:hAnsi="ＭＳ 明朝" w:hint="eastAsia"/>
            <w:szCs w:val="21"/>
          </w:rPr>
          <w:delText>時間における電流量の</w:delText>
        </w:r>
        <w:r w:rsidRPr="008973A0" w:rsidDel="0022430D">
          <w:rPr>
            <w:rFonts w:ascii="ＭＳ 明朝" w:hAnsi="ＭＳ 明朝" w:hint="eastAsia"/>
            <w:szCs w:val="21"/>
          </w:rPr>
          <w:delText>測定を試み</w:delText>
        </w:r>
      </w:del>
      <w:r w:rsidRPr="008973A0">
        <w:rPr>
          <w:rFonts w:ascii="ＭＳ 明朝" w:hAnsi="ＭＳ 明朝" w:hint="eastAsia"/>
          <w:szCs w:val="21"/>
        </w:rPr>
        <w:t>た。</w:t>
      </w:r>
    </w:p>
    <w:p w14:paraId="39E82D92" w14:textId="77777777" w:rsidR="00366965" w:rsidRDefault="00366965" w:rsidP="00366965">
      <w:pPr>
        <w:rPr>
          <w:rFonts w:ascii="ＭＳ Ｐゴシック" w:eastAsia="ＭＳ Ｐゴシック" w:hAnsi="ＭＳ Ｐゴシック" w:hint="eastAsia"/>
          <w:szCs w:val="21"/>
        </w:rPr>
      </w:pPr>
      <w:r>
        <w:rPr>
          <w:rFonts w:ascii="ＭＳ Ｐゴシック" w:eastAsia="ＭＳ Ｐゴシック" w:hAnsi="ＭＳ Ｐゴシック" w:hint="eastAsia"/>
          <w:szCs w:val="21"/>
        </w:rPr>
        <w:t>2. 実験</w:t>
      </w:r>
    </w:p>
    <w:p w14:paraId="1B28FEE7" w14:textId="5B1DB2D0" w:rsidR="00B70BB5" w:rsidRDefault="00C94F90" w:rsidP="009D77C5">
      <w:pPr>
        <w:rPr>
          <w:rFonts w:ascii="Times New Roman" w:hAnsi="Times New Roman"/>
          <w:szCs w:val="21"/>
        </w:rPr>
      </w:pPr>
      <w:ins w:id="35" w:author="倉科　昌" w:date="2023-02-06T20:35:00Z">
        <w:r>
          <w:rPr>
            <w:rFonts w:ascii="Times New Roman" w:hAnsi="Times New Roman" w:hint="eastAsia"/>
            <w:szCs w:val="21"/>
          </w:rPr>
          <w:t>既に</w:t>
        </w:r>
      </w:ins>
      <w:ins w:id="36" w:author="倉科　昌" w:date="2023-02-06T20:36:00Z">
        <w:r>
          <w:rPr>
            <w:rFonts w:ascii="Times New Roman" w:hAnsi="Times New Roman" w:hint="eastAsia"/>
            <w:szCs w:val="21"/>
          </w:rPr>
          <w:t>当研究室で成された方法</w:t>
        </w:r>
        <w:r>
          <w:rPr>
            <w:rFonts w:ascii="Times New Roman" w:hAnsi="Times New Roman" w:hint="eastAsia"/>
            <w:szCs w:val="21"/>
          </w:rPr>
          <w:t>[</w:t>
        </w:r>
      </w:ins>
      <w:ins w:id="37" w:author="倉科　昌" w:date="2023-02-06T21:53:00Z">
        <w:r w:rsidR="0022430D">
          <w:rPr>
            <w:rFonts w:ascii="Times New Roman" w:hAnsi="Times New Roman" w:hint="eastAsia"/>
            <w:szCs w:val="21"/>
          </w:rPr>
          <w:t>ア</w:t>
        </w:r>
      </w:ins>
      <w:ins w:id="38" w:author="倉科　昌" w:date="2023-02-06T20:36:00Z">
        <w:r>
          <w:rPr>
            <w:rFonts w:ascii="Times New Roman" w:hAnsi="Times New Roman"/>
            <w:szCs w:val="21"/>
          </w:rPr>
          <w:t>]</w:t>
        </w:r>
        <w:r>
          <w:rPr>
            <w:rFonts w:ascii="Times New Roman" w:hAnsi="Times New Roman" w:hint="eastAsia"/>
            <w:szCs w:val="21"/>
          </w:rPr>
          <w:t>により、</w:t>
        </w:r>
      </w:ins>
      <w:del w:id="39" w:author="倉科　昌" w:date="2023-02-06T22:02:00Z">
        <w:r w:rsidR="00366965" w:rsidRPr="009D77C5" w:rsidDel="00BC56D5">
          <w:rPr>
            <w:rFonts w:ascii="Times New Roman" w:hAnsi="Times New Roman"/>
            <w:szCs w:val="21"/>
          </w:rPr>
          <w:delText>酢酸ニッケル四水和物をエタノール水混合液で一晩還流し</w:delText>
        </w:r>
      </w:del>
      <w:del w:id="40" w:author="倉科　昌" w:date="2023-02-06T20:37:00Z">
        <w:r w:rsidR="00366965" w:rsidRPr="009D77C5" w:rsidDel="00C94F90">
          <w:rPr>
            <w:rFonts w:ascii="Times New Roman" w:hAnsi="Times New Roman"/>
            <w:szCs w:val="21"/>
          </w:rPr>
          <w:delText>、</w:delText>
        </w:r>
      </w:del>
      <w:del w:id="41" w:author="倉科　昌" w:date="2023-02-06T22:02:00Z">
        <w:r w:rsidR="000166EC" w:rsidDel="00BC56D5">
          <w:rPr>
            <w:rFonts w:ascii="Times New Roman" w:hAnsi="Times New Roman" w:hint="eastAsia"/>
            <w:szCs w:val="21"/>
          </w:rPr>
          <w:delText>塩基</w:delText>
        </w:r>
      </w:del>
      <w:del w:id="42" w:author="倉科　昌" w:date="2023-02-06T20:35:00Z">
        <w:r w:rsidR="000166EC" w:rsidDel="00C94F90">
          <w:rPr>
            <w:rFonts w:ascii="Times New Roman" w:hAnsi="Times New Roman" w:hint="eastAsia"/>
            <w:szCs w:val="21"/>
          </w:rPr>
          <w:delText>製</w:delText>
        </w:r>
      </w:del>
      <w:del w:id="43" w:author="倉科　昌" w:date="2023-02-06T22:02:00Z">
        <w:r w:rsidR="000166EC" w:rsidDel="00BC56D5">
          <w:rPr>
            <w:rFonts w:ascii="Times New Roman" w:hAnsi="Times New Roman" w:hint="eastAsia"/>
            <w:szCs w:val="21"/>
          </w:rPr>
          <w:delText>酢酸ニッケル</w:delText>
        </w:r>
        <w:r w:rsidR="00366965" w:rsidRPr="009D77C5" w:rsidDel="00BC56D5">
          <w:rPr>
            <w:rFonts w:ascii="Times New Roman" w:hAnsi="Times New Roman"/>
            <w:szCs w:val="21"/>
          </w:rPr>
          <w:delText>を合成した</w:delText>
        </w:r>
        <w:r w:rsidR="002B2962" w:rsidDel="00BC56D5">
          <w:rPr>
            <w:rFonts w:ascii="Times New Roman" w:hAnsi="Times New Roman" w:hint="eastAsia"/>
            <w:szCs w:val="21"/>
          </w:rPr>
          <w:delText>。その</w:delText>
        </w:r>
        <w:r w:rsidR="009D77C5" w:rsidDel="00BC56D5">
          <w:rPr>
            <w:rFonts w:ascii="Times New Roman" w:hAnsi="Times New Roman" w:hint="eastAsia"/>
            <w:szCs w:val="21"/>
          </w:rPr>
          <w:delText>後</w:delText>
        </w:r>
      </w:del>
      <w:del w:id="44" w:author="倉科　昌" w:date="2023-02-06T20:43:00Z">
        <w:r w:rsidR="009D77C5" w:rsidDel="008D1DF2">
          <w:rPr>
            <w:rFonts w:ascii="Times New Roman" w:hAnsi="Times New Roman" w:hint="eastAsia"/>
            <w:szCs w:val="21"/>
          </w:rPr>
          <w:delText>に</w:delText>
        </w:r>
      </w:del>
      <w:del w:id="45" w:author="倉科　昌" w:date="2023-02-06T22:02:00Z">
        <w:r w:rsidR="00366965" w:rsidRPr="009D77C5" w:rsidDel="00BC56D5">
          <w:rPr>
            <w:rFonts w:ascii="Times New Roman" w:hAnsi="Times New Roman"/>
            <w:szCs w:val="21"/>
          </w:rPr>
          <w:delText>ドデシルベンゼンスルホン酸</w:delText>
        </w:r>
      </w:del>
      <w:del w:id="46" w:author="倉科　昌" w:date="2023-02-06T20:38:00Z">
        <w:r w:rsidR="00366965" w:rsidRPr="009D77C5" w:rsidDel="00C94F90">
          <w:rPr>
            <w:rFonts w:ascii="Times New Roman" w:hAnsi="Times New Roman"/>
            <w:szCs w:val="21"/>
          </w:rPr>
          <w:delText>ナトリウム（</w:delText>
        </w:r>
      </w:del>
      <w:del w:id="47" w:author="倉科　昌" w:date="2023-02-06T20:39:00Z">
        <w:r w:rsidR="00366965" w:rsidRPr="009D77C5" w:rsidDel="00C94F90">
          <w:rPr>
            <w:rFonts w:ascii="Times New Roman" w:hAnsi="Times New Roman"/>
            <w:szCs w:val="21"/>
          </w:rPr>
          <w:delText>DBS</w:delText>
        </w:r>
      </w:del>
      <w:del w:id="48" w:author="倉科　昌" w:date="2023-02-06T20:38:00Z">
        <w:r w:rsidR="00366965" w:rsidRPr="009D77C5" w:rsidDel="00C94F90">
          <w:rPr>
            <w:rFonts w:ascii="Times New Roman" w:hAnsi="Times New Roman"/>
            <w:szCs w:val="21"/>
          </w:rPr>
          <w:delText>-Na</w:delText>
        </w:r>
      </w:del>
      <w:del w:id="49" w:author="倉科　昌" w:date="2023-02-06T20:39:00Z">
        <w:r w:rsidR="00366965" w:rsidRPr="009D77C5" w:rsidDel="00C94F90">
          <w:rPr>
            <w:rFonts w:ascii="Times New Roman" w:hAnsi="Times New Roman"/>
            <w:szCs w:val="21"/>
          </w:rPr>
          <w:delText>）水溶液中でイオン</w:delText>
        </w:r>
      </w:del>
      <w:del w:id="50" w:author="倉科　昌" w:date="2023-02-06T22:02:00Z">
        <w:r w:rsidR="00366965" w:rsidRPr="009D77C5" w:rsidDel="00BC56D5">
          <w:rPr>
            <w:rFonts w:ascii="Times New Roman" w:hAnsi="Times New Roman"/>
            <w:szCs w:val="21"/>
          </w:rPr>
          <w:delText>交換し</w:delText>
        </w:r>
      </w:del>
      <w:del w:id="51" w:author="倉科　昌" w:date="2023-02-06T20:39:00Z">
        <w:r w:rsidR="00366965" w:rsidRPr="009D77C5" w:rsidDel="00C94F90">
          <w:rPr>
            <w:rFonts w:ascii="Times New Roman" w:hAnsi="Times New Roman"/>
            <w:szCs w:val="21"/>
          </w:rPr>
          <w:delText>、</w:delText>
        </w:r>
      </w:del>
      <w:del w:id="52" w:author="倉科　昌" w:date="2023-02-06T22:02:00Z">
        <w:r w:rsidR="003F1484" w:rsidDel="00BC56D5">
          <w:rPr>
            <w:rFonts w:ascii="Times New Roman" w:hAnsi="Times New Roman" w:hint="eastAsia"/>
            <w:szCs w:val="21"/>
          </w:rPr>
          <w:delText>層間</w:delText>
        </w:r>
        <w:r w:rsidR="00366965" w:rsidRPr="009D77C5" w:rsidDel="00BC56D5">
          <w:rPr>
            <w:rFonts w:ascii="Times New Roman" w:hAnsi="Times New Roman" w:hint="eastAsia"/>
            <w:szCs w:val="21"/>
          </w:rPr>
          <w:delText>を</w:delText>
        </w:r>
        <w:r w:rsidR="003F1484" w:rsidDel="00BC56D5">
          <w:rPr>
            <w:rFonts w:ascii="Times New Roman" w:hAnsi="Times New Roman" w:hint="eastAsia"/>
            <w:szCs w:val="21"/>
          </w:rPr>
          <w:delText>拡大</w:delText>
        </w:r>
      </w:del>
      <w:del w:id="53" w:author="倉科　昌" w:date="2023-02-06T20:39:00Z">
        <w:r w:rsidR="003F1484" w:rsidDel="00C94F90">
          <w:rPr>
            <w:rFonts w:ascii="Times New Roman" w:hAnsi="Times New Roman" w:hint="eastAsia"/>
            <w:szCs w:val="21"/>
          </w:rPr>
          <w:delText>し</w:delText>
        </w:r>
      </w:del>
      <w:del w:id="54" w:author="倉科　昌" w:date="2023-02-06T22:02:00Z">
        <w:r w:rsidR="003F1484" w:rsidDel="00BC56D5">
          <w:rPr>
            <w:rFonts w:ascii="Times New Roman" w:hAnsi="Times New Roman" w:hint="eastAsia"/>
            <w:szCs w:val="21"/>
          </w:rPr>
          <w:delText>た。</w:delText>
        </w:r>
      </w:del>
      <w:del w:id="55" w:author="倉科　昌" w:date="2023-02-06T20:39:00Z">
        <w:r w:rsidR="003F1484" w:rsidDel="00C94F90">
          <w:rPr>
            <w:rFonts w:ascii="Times New Roman" w:hAnsi="Times New Roman" w:hint="eastAsia"/>
            <w:szCs w:val="21"/>
          </w:rPr>
          <w:delText>イオン交換後の合成物を</w:delText>
        </w:r>
      </w:del>
      <w:del w:id="56" w:author="倉科　昌" w:date="2023-02-06T22:02:00Z">
        <w:r w:rsidR="00366965" w:rsidRPr="009D77C5" w:rsidDel="00BC56D5">
          <w:rPr>
            <w:rFonts w:ascii="Times New Roman" w:hAnsi="Times New Roman"/>
            <w:szCs w:val="21"/>
          </w:rPr>
          <w:delText>1-</w:delText>
        </w:r>
        <w:r w:rsidR="00366965" w:rsidRPr="009D77C5" w:rsidDel="00BC56D5">
          <w:rPr>
            <w:rFonts w:ascii="Times New Roman" w:hAnsi="Times New Roman"/>
            <w:szCs w:val="21"/>
          </w:rPr>
          <w:delText>ブタノール中で</w:delText>
        </w:r>
      </w:del>
      <w:del w:id="57" w:author="倉科　昌" w:date="2023-02-06T20:40:00Z">
        <w:r w:rsidR="00366965" w:rsidRPr="009D77C5" w:rsidDel="008D1DF2">
          <w:rPr>
            <w:rFonts w:ascii="Times New Roman" w:hAnsi="Times New Roman"/>
            <w:szCs w:val="21"/>
          </w:rPr>
          <w:delText>超音波分散することによって</w:delText>
        </w:r>
      </w:del>
      <w:ins w:id="58" w:author="倉科　昌" w:date="2023-02-06T20:40:00Z">
        <w:r w:rsidR="008D1DF2">
          <w:rPr>
            <w:rFonts w:ascii="Times New Roman" w:hAnsi="Times New Roman" w:hint="eastAsia"/>
            <w:szCs w:val="21"/>
          </w:rPr>
          <w:t>ニッケル水酸化物</w:t>
        </w:r>
      </w:ins>
      <w:r w:rsidR="00366965" w:rsidRPr="009D77C5">
        <w:rPr>
          <w:rFonts w:ascii="Times New Roman" w:hAnsi="Times New Roman"/>
          <w:szCs w:val="21"/>
        </w:rPr>
        <w:t>ナノシート</w:t>
      </w:r>
      <w:ins w:id="59" w:author="倉科　昌" w:date="2023-02-06T22:02:00Z">
        <w:r w:rsidR="00BC56D5">
          <w:rPr>
            <w:rFonts w:ascii="Times New Roman" w:hAnsi="Times New Roman" w:hint="eastAsia"/>
            <w:szCs w:val="21"/>
          </w:rPr>
          <w:t>の</w:t>
        </w:r>
        <w:r w:rsidR="00BC56D5">
          <w:rPr>
            <w:rFonts w:ascii="Times New Roman" w:hAnsi="Times New Roman" w:hint="eastAsia"/>
            <w:szCs w:val="21"/>
          </w:rPr>
          <w:t>1</w:t>
        </w:r>
        <w:r w:rsidR="00BC56D5">
          <w:rPr>
            <w:rFonts w:ascii="Times New Roman" w:hAnsi="Times New Roman"/>
            <w:szCs w:val="21"/>
          </w:rPr>
          <w:t>-</w:t>
        </w:r>
        <w:r w:rsidR="00BC56D5">
          <w:rPr>
            <w:rFonts w:ascii="Times New Roman" w:hAnsi="Times New Roman" w:hint="eastAsia"/>
            <w:szCs w:val="21"/>
          </w:rPr>
          <w:t>ブタノール</w:t>
        </w:r>
      </w:ins>
      <w:r w:rsidR="00366965" w:rsidRPr="009D77C5">
        <w:rPr>
          <w:rFonts w:ascii="Times New Roman" w:hAnsi="Times New Roman"/>
          <w:szCs w:val="21"/>
        </w:rPr>
        <w:t>分散液を得た。</w:t>
      </w:r>
    </w:p>
    <w:p w14:paraId="0EC794A0" w14:textId="00FA9853" w:rsidR="00366965" w:rsidRPr="009D77C5" w:rsidRDefault="008D1DF2" w:rsidP="00213399">
      <w:pPr>
        <w:rPr>
          <w:rFonts w:ascii="Times New Roman" w:hAnsi="Times New Roman" w:hint="eastAsia"/>
          <w:szCs w:val="21"/>
        </w:rPr>
      </w:pPr>
      <w:ins w:id="60" w:author="倉科　昌" w:date="2023-02-06T20:46:00Z">
        <w:r>
          <w:rPr>
            <w:rFonts w:ascii="Times New Roman" w:hAnsi="Times New Roman" w:hint="eastAsia"/>
            <w:szCs w:val="21"/>
          </w:rPr>
          <w:t>ニッケル水酸化物</w:t>
        </w:r>
        <w:r w:rsidRPr="009D77C5">
          <w:rPr>
            <w:rFonts w:ascii="Times New Roman" w:hAnsi="Times New Roman"/>
            <w:szCs w:val="21"/>
          </w:rPr>
          <w:t>ナノシート</w:t>
        </w:r>
        <w:r>
          <w:rPr>
            <w:rFonts w:ascii="Times New Roman" w:hAnsi="Times New Roman" w:hint="eastAsia"/>
            <w:szCs w:val="21"/>
          </w:rPr>
          <w:t>固定電極は以下のように作成した。</w:t>
        </w:r>
      </w:ins>
      <w:ins w:id="61" w:author="倉科　昌" w:date="2023-02-06T20:47:00Z">
        <w:r>
          <w:rPr>
            <w:rFonts w:ascii="Times New Roman" w:hAnsi="Times New Roman" w:hint="eastAsia"/>
            <w:szCs w:val="21"/>
          </w:rPr>
          <w:t>減圧濃縮</w:t>
        </w:r>
        <w:r>
          <w:rPr>
            <w:rFonts w:ascii="Times New Roman" w:hAnsi="Times New Roman" w:hint="eastAsia"/>
            <w:szCs w:val="21"/>
          </w:rPr>
          <w:t>した</w:t>
        </w:r>
      </w:ins>
      <w:r w:rsidR="00B70BB5">
        <w:rPr>
          <w:rFonts w:ascii="Times New Roman" w:hAnsi="Times New Roman" w:hint="eastAsia"/>
          <w:szCs w:val="21"/>
        </w:rPr>
        <w:t>ナノシート分散液</w:t>
      </w:r>
      <w:ins w:id="62" w:author="倉科　昌" w:date="2023-02-06T22:04:00Z">
        <w:r w:rsidR="00BC56D5">
          <w:rPr>
            <w:rFonts w:ascii="Times New Roman" w:hAnsi="Times New Roman" w:hint="eastAsia"/>
            <w:szCs w:val="21"/>
          </w:rPr>
          <w:t>を</w:t>
        </w:r>
      </w:ins>
      <w:del w:id="63" w:author="倉科　昌" w:date="2023-02-06T20:47:00Z">
        <w:r w:rsidR="00B70BB5" w:rsidDel="008D1DF2">
          <w:rPr>
            <w:rFonts w:ascii="Times New Roman" w:hAnsi="Times New Roman" w:hint="eastAsia"/>
            <w:szCs w:val="21"/>
          </w:rPr>
          <w:delText>を減圧濃縮を行い、濃縮液を</w:delText>
        </w:r>
      </w:del>
      <w:r w:rsidR="00B70BB5">
        <w:rPr>
          <w:rFonts w:ascii="Times New Roman" w:hAnsi="Times New Roman" w:hint="eastAsia"/>
          <w:szCs w:val="21"/>
        </w:rPr>
        <w:t>グラッシーカーボン電極</w:t>
      </w:r>
      <w:del w:id="64" w:author="倉科　昌" w:date="2023-02-06T20:47:00Z">
        <w:r w:rsidR="00B70BB5" w:rsidDel="008D1DF2">
          <w:rPr>
            <w:rFonts w:ascii="Times New Roman" w:hAnsi="Times New Roman" w:hint="eastAsia"/>
            <w:szCs w:val="21"/>
          </w:rPr>
          <w:delText>内径</w:delText>
        </w:r>
        <w:r w:rsidR="002016AA" w:rsidDel="008D1DF2">
          <w:rPr>
            <w:rFonts w:ascii="Times New Roman" w:hAnsi="Times New Roman"/>
            <w:szCs w:val="21"/>
          </w:rPr>
          <w:delText xml:space="preserve">?? Mm </w:delText>
        </w:r>
      </w:del>
      <w:r w:rsidR="002016AA">
        <w:rPr>
          <w:rFonts w:ascii="Times New Roman" w:hAnsi="Times New Roman" w:hint="eastAsia"/>
          <w:szCs w:val="21"/>
        </w:rPr>
        <w:t>に数滴滴下し乾燥さ</w:t>
      </w:r>
      <w:r w:rsidR="006B3260">
        <w:rPr>
          <w:rFonts w:ascii="Times New Roman" w:hAnsi="Times New Roman" w:hint="eastAsia"/>
          <w:szCs w:val="21"/>
        </w:rPr>
        <w:t>せ</w:t>
      </w:r>
      <w:ins w:id="65" w:author="倉科　昌" w:date="2023-02-06T20:48:00Z">
        <w:r>
          <w:rPr>
            <w:rFonts w:ascii="Times New Roman" w:hAnsi="Times New Roman" w:hint="eastAsia"/>
            <w:szCs w:val="21"/>
          </w:rPr>
          <w:t>、</w:t>
        </w:r>
      </w:ins>
      <w:del w:id="66" w:author="倉科　昌" w:date="2023-02-06T20:48:00Z">
        <w:r w:rsidR="006B3260" w:rsidDel="008D1DF2">
          <w:rPr>
            <w:rFonts w:ascii="Times New Roman" w:hAnsi="Times New Roman" w:hint="eastAsia"/>
            <w:szCs w:val="21"/>
          </w:rPr>
          <w:delText>ることで、</w:delText>
        </w:r>
      </w:del>
      <w:r w:rsidR="006B3260">
        <w:rPr>
          <w:rFonts w:ascii="Times New Roman" w:hAnsi="Times New Roman" w:hint="eastAsia"/>
          <w:szCs w:val="21"/>
        </w:rPr>
        <w:t>キャスト電極</w:t>
      </w:r>
      <w:ins w:id="67" w:author="倉科　昌" w:date="2023-02-06T20:48:00Z">
        <w:r>
          <w:rPr>
            <w:rFonts w:ascii="Times New Roman" w:hAnsi="Times New Roman" w:hint="eastAsia"/>
            <w:szCs w:val="21"/>
          </w:rPr>
          <w:t>1</w:t>
        </w:r>
        <w:r>
          <w:rPr>
            <w:rFonts w:ascii="Times New Roman" w:hAnsi="Times New Roman" w:hint="eastAsia"/>
            <w:szCs w:val="21"/>
          </w:rPr>
          <w:t>と</w:t>
        </w:r>
      </w:ins>
      <w:del w:id="68" w:author="倉科　昌" w:date="2023-02-06T20:48:00Z">
        <w:r w:rsidR="006B3260" w:rsidDel="008D1DF2">
          <w:rPr>
            <w:rFonts w:ascii="Times New Roman" w:hAnsi="Times New Roman" w:hint="eastAsia"/>
            <w:szCs w:val="21"/>
          </w:rPr>
          <w:delText>を作成</w:delText>
        </w:r>
      </w:del>
      <w:r w:rsidR="006B3260">
        <w:rPr>
          <w:rFonts w:ascii="Times New Roman" w:hAnsi="Times New Roman" w:hint="eastAsia"/>
          <w:szCs w:val="21"/>
        </w:rPr>
        <w:t>した。また</w:t>
      </w:r>
      <w:del w:id="69" w:author="倉科　昌" w:date="2023-02-06T20:59:00Z">
        <w:r w:rsidR="006B3260" w:rsidDel="00213399">
          <w:rPr>
            <w:rFonts w:ascii="Times New Roman" w:hAnsi="Times New Roman" w:hint="eastAsia"/>
            <w:szCs w:val="21"/>
          </w:rPr>
          <w:delText>、</w:delText>
        </w:r>
      </w:del>
      <w:r w:rsidR="00366965" w:rsidRPr="009D77C5">
        <w:rPr>
          <w:rFonts w:ascii="Times New Roman" w:hAnsi="Times New Roman" w:hint="eastAsia"/>
          <w:szCs w:val="21"/>
        </w:rPr>
        <w:t>ナ</w:t>
      </w:r>
      <w:r w:rsidR="00366965" w:rsidRPr="009D77C5">
        <w:rPr>
          <w:rFonts w:ascii="Times New Roman" w:hAnsi="Times New Roman"/>
          <w:szCs w:val="21"/>
        </w:rPr>
        <w:t>ノシート分散液</w:t>
      </w:r>
      <w:ins w:id="70" w:author="倉科　昌" w:date="2023-02-06T20:52:00Z">
        <w:r w:rsidR="00213399">
          <w:rPr>
            <w:rFonts w:ascii="Times New Roman" w:hAnsi="Times New Roman" w:hint="eastAsia"/>
            <w:szCs w:val="21"/>
          </w:rPr>
          <w:t>1</w:t>
        </w:r>
        <w:r w:rsidR="00213399">
          <w:rPr>
            <w:rFonts w:ascii="Times New Roman" w:hAnsi="Times New Roman"/>
            <w:szCs w:val="21"/>
          </w:rPr>
          <w:t>5 g</w:t>
        </w:r>
      </w:ins>
      <w:del w:id="71" w:author="倉科　昌" w:date="2023-02-06T20:50:00Z">
        <w:r w:rsidR="00366965" w:rsidRPr="009D77C5" w:rsidDel="00213399">
          <w:rPr>
            <w:rFonts w:ascii="Times New Roman" w:hAnsi="Times New Roman" w:hint="eastAsia"/>
            <w:szCs w:val="21"/>
          </w:rPr>
          <w:delText>を</w:delText>
        </w:r>
      </w:del>
      <w:ins w:id="72" w:author="倉科　昌" w:date="2023-02-06T20:50:00Z">
        <w:r w:rsidR="00213399">
          <w:rPr>
            <w:rFonts w:ascii="Times New Roman" w:hAnsi="Times New Roman" w:hint="eastAsia"/>
            <w:szCs w:val="21"/>
          </w:rPr>
          <w:t>に</w:t>
        </w:r>
      </w:ins>
      <w:r w:rsidR="00366965" w:rsidRPr="009D77C5">
        <w:rPr>
          <w:rFonts w:ascii="Times New Roman" w:hAnsi="Times New Roman"/>
          <w:szCs w:val="21"/>
        </w:rPr>
        <w:t>ケッチェンブラック</w:t>
      </w:r>
      <w:ins w:id="73" w:author="倉科　昌" w:date="2023-02-06T20:52:00Z">
        <w:r w:rsidR="00213399">
          <w:rPr>
            <w:rFonts w:ascii="Times New Roman" w:hAnsi="Times New Roman" w:hint="eastAsia"/>
            <w:szCs w:val="21"/>
          </w:rPr>
          <w:t>0</w:t>
        </w:r>
        <w:r w:rsidR="00213399">
          <w:rPr>
            <w:rFonts w:ascii="Times New Roman" w:hAnsi="Times New Roman"/>
            <w:szCs w:val="21"/>
          </w:rPr>
          <w:t>.</w:t>
        </w:r>
      </w:ins>
      <w:ins w:id="74" w:author="倉科　昌" w:date="2023-02-06T20:54:00Z">
        <w:r w:rsidR="00213399">
          <w:rPr>
            <w:rFonts w:ascii="Times New Roman" w:hAnsi="Times New Roman" w:hint="eastAsia"/>
            <w:szCs w:val="21"/>
          </w:rPr>
          <w:t>0</w:t>
        </w:r>
        <w:r w:rsidR="00213399">
          <w:rPr>
            <w:rFonts w:ascii="Times New Roman" w:hAnsi="Times New Roman"/>
            <w:szCs w:val="21"/>
          </w:rPr>
          <w:t xml:space="preserve">1 </w:t>
        </w:r>
        <w:r w:rsidR="00213399">
          <w:rPr>
            <w:rFonts w:ascii="Times New Roman" w:hAnsi="Times New Roman" w:hint="eastAsia"/>
            <w:szCs w:val="21"/>
          </w:rPr>
          <w:t>g</w:t>
        </w:r>
      </w:ins>
      <w:ins w:id="75" w:author="倉科　昌" w:date="2023-02-06T20:50:00Z">
        <w:r w:rsidR="00213399">
          <w:rPr>
            <w:rFonts w:ascii="Times New Roman" w:hAnsi="Times New Roman" w:hint="eastAsia"/>
            <w:szCs w:val="21"/>
          </w:rPr>
          <w:t>を</w:t>
        </w:r>
      </w:ins>
      <w:ins w:id="76" w:author="倉科　昌" w:date="2023-02-06T20:51:00Z">
        <w:r w:rsidR="00213399">
          <w:rPr>
            <w:rFonts w:ascii="Times New Roman" w:hAnsi="Times New Roman" w:hint="eastAsia"/>
            <w:szCs w:val="21"/>
          </w:rPr>
          <w:t>加えてから</w:t>
        </w:r>
      </w:ins>
      <w:del w:id="77" w:author="倉科　昌" w:date="2023-02-06T20:50:00Z">
        <w:r w:rsidR="00366965" w:rsidRPr="009D77C5" w:rsidDel="00213399">
          <w:rPr>
            <w:rFonts w:ascii="Times New Roman" w:hAnsi="Times New Roman"/>
            <w:szCs w:val="21"/>
          </w:rPr>
          <w:delText>と</w:delText>
        </w:r>
      </w:del>
      <w:del w:id="78" w:author="倉科　昌" w:date="2023-02-06T20:51:00Z">
        <w:r w:rsidR="00366965" w:rsidRPr="009D77C5" w:rsidDel="00213399">
          <w:rPr>
            <w:rFonts w:ascii="Times New Roman" w:hAnsi="Times New Roman"/>
            <w:szCs w:val="21"/>
          </w:rPr>
          <w:delText>共に</w:delText>
        </w:r>
      </w:del>
      <w:r w:rsidR="00366965" w:rsidRPr="009D77C5">
        <w:rPr>
          <w:rFonts w:ascii="Times New Roman" w:hAnsi="Times New Roman"/>
          <w:szCs w:val="21"/>
        </w:rPr>
        <w:t>減圧</w:t>
      </w:r>
      <w:r w:rsidR="00B70BB5">
        <w:rPr>
          <w:rFonts w:ascii="Times New Roman" w:hAnsi="Times New Roman" w:hint="eastAsia"/>
          <w:szCs w:val="21"/>
        </w:rPr>
        <w:t>濃縮</w:t>
      </w:r>
      <w:ins w:id="79" w:author="倉科　昌" w:date="2023-02-06T20:51:00Z">
        <w:r w:rsidR="00213399">
          <w:rPr>
            <w:rFonts w:ascii="Times New Roman" w:hAnsi="Times New Roman" w:hint="eastAsia"/>
            <w:szCs w:val="21"/>
          </w:rPr>
          <w:t>し、</w:t>
        </w:r>
      </w:ins>
      <w:del w:id="80" w:author="倉科　昌" w:date="2023-02-06T20:51:00Z">
        <w:r w:rsidR="00366965" w:rsidRPr="009D77C5" w:rsidDel="00213399">
          <w:rPr>
            <w:rFonts w:ascii="Times New Roman" w:hAnsi="Times New Roman"/>
            <w:szCs w:val="21"/>
          </w:rPr>
          <w:delText>を行い</w:delText>
        </w:r>
      </w:del>
      <w:r w:rsidR="00366965" w:rsidRPr="009D77C5">
        <w:rPr>
          <w:rFonts w:ascii="Times New Roman" w:hAnsi="Times New Roman"/>
          <w:szCs w:val="21"/>
        </w:rPr>
        <w:t>得た粉末を</w:t>
      </w:r>
      <w:ins w:id="81" w:author="倉科　昌" w:date="2023-02-06T20:53:00Z">
        <w:r w:rsidR="00213399">
          <w:rPr>
            <w:rFonts w:ascii="Times New Roman" w:hAnsi="Times New Roman" w:hint="eastAsia"/>
            <w:szCs w:val="21"/>
          </w:rPr>
          <w:t>各種バインダーと乳鉢で混合し、</w:t>
        </w:r>
      </w:ins>
      <w:ins w:id="82" w:author="倉科　昌" w:date="2023-02-06T20:54:00Z">
        <w:r w:rsidR="00213399">
          <w:rPr>
            <w:rFonts w:ascii="Times New Roman" w:hAnsi="Times New Roman" w:hint="eastAsia"/>
            <w:szCs w:val="21"/>
          </w:rPr>
          <w:t>カーボンペースト</w:t>
        </w:r>
        <w:r w:rsidR="00213399">
          <w:rPr>
            <w:rFonts w:ascii="Times New Roman" w:hAnsi="Times New Roman" w:hint="eastAsia"/>
            <w:szCs w:val="21"/>
          </w:rPr>
          <w:t>(C</w:t>
        </w:r>
        <w:r w:rsidR="00213399">
          <w:rPr>
            <w:rFonts w:ascii="Times New Roman" w:hAnsi="Times New Roman"/>
            <w:szCs w:val="21"/>
          </w:rPr>
          <w:t>P)</w:t>
        </w:r>
        <w:r w:rsidR="00213399">
          <w:rPr>
            <w:rFonts w:ascii="Times New Roman" w:hAnsi="Times New Roman" w:hint="eastAsia"/>
            <w:szCs w:val="21"/>
          </w:rPr>
          <w:t>とした。バインダーとしては</w:t>
        </w:r>
      </w:ins>
      <w:r w:rsidR="00366965" w:rsidRPr="009D77C5">
        <w:rPr>
          <w:rFonts w:ascii="Times New Roman" w:hAnsi="Times New Roman"/>
          <w:szCs w:val="21"/>
        </w:rPr>
        <w:t>セルロースナノファイバー</w:t>
      </w:r>
      <w:ins w:id="83" w:author="倉科　昌" w:date="2023-02-06T20:51:00Z">
        <w:r w:rsidR="00213399">
          <w:rPr>
            <w:rFonts w:ascii="Times New Roman" w:hAnsi="Times New Roman" w:hint="eastAsia"/>
            <w:szCs w:val="21"/>
          </w:rPr>
          <w:t>水分散液</w:t>
        </w:r>
        <w:r w:rsidR="00213399">
          <w:rPr>
            <w:rFonts w:ascii="Times New Roman" w:hAnsi="Times New Roman" w:hint="eastAsia"/>
            <w:szCs w:val="21"/>
          </w:rPr>
          <w:t>(</w:t>
        </w:r>
      </w:ins>
      <w:ins w:id="84" w:author="倉科　昌" w:date="2023-02-06T20:52:00Z">
        <w:r w:rsidR="00213399">
          <w:rPr>
            <w:rFonts w:ascii="Times New Roman" w:hAnsi="Times New Roman" w:hint="eastAsia"/>
            <w:szCs w:val="21"/>
          </w:rPr>
          <w:t>2</w:t>
        </w:r>
        <w:r w:rsidR="00213399">
          <w:rPr>
            <w:rFonts w:ascii="Times New Roman" w:hAnsi="Times New Roman"/>
            <w:szCs w:val="21"/>
          </w:rPr>
          <w:t>%</w:t>
        </w:r>
      </w:ins>
      <w:ins w:id="85" w:author="倉科　昌" w:date="2023-02-06T20:51:00Z">
        <w:r w:rsidR="00213399">
          <w:rPr>
            <w:rFonts w:ascii="Times New Roman" w:hAnsi="Times New Roman"/>
            <w:szCs w:val="21"/>
          </w:rPr>
          <w:t>)</w:t>
        </w:r>
      </w:ins>
      <w:ins w:id="86" w:author="倉科　昌" w:date="2023-02-06T20:52:00Z">
        <w:r w:rsidR="00213399">
          <w:rPr>
            <w:rFonts w:ascii="Times New Roman" w:hAnsi="Times New Roman"/>
            <w:szCs w:val="21"/>
          </w:rPr>
          <w:t xml:space="preserve"> </w:t>
        </w:r>
      </w:ins>
      <w:r w:rsidR="00366965" w:rsidRPr="009D77C5">
        <w:rPr>
          <w:rFonts w:ascii="Times New Roman" w:hAnsi="Times New Roman"/>
          <w:szCs w:val="21"/>
        </w:rPr>
        <w:t>0.2 g</w:t>
      </w:r>
      <w:ins w:id="87" w:author="倉科　昌" w:date="2023-02-06T20:55:00Z">
        <w:r w:rsidR="00213399">
          <w:rPr>
            <w:rFonts w:ascii="Times New Roman" w:hAnsi="Times New Roman" w:hint="eastAsia"/>
            <w:szCs w:val="21"/>
          </w:rPr>
          <w:t xml:space="preserve"> </w:t>
        </w:r>
        <w:r w:rsidR="00213399">
          <w:rPr>
            <w:rFonts w:ascii="Times New Roman" w:hAnsi="Times New Roman"/>
            <w:szCs w:val="21"/>
          </w:rPr>
          <w:t>(CP 2~5)</w:t>
        </w:r>
      </w:ins>
      <w:del w:id="88" w:author="倉科　昌" w:date="2023-02-06T20:58:00Z">
        <w:r w:rsidR="00366965" w:rsidRPr="009D77C5" w:rsidDel="00213399">
          <w:rPr>
            <w:rFonts w:ascii="Times New Roman" w:hAnsi="Times New Roman"/>
            <w:szCs w:val="21"/>
          </w:rPr>
          <w:delText>もしくは</w:delText>
        </w:r>
      </w:del>
      <w:ins w:id="89" w:author="倉科　昌" w:date="2023-02-06T20:58:00Z">
        <w:r w:rsidR="00213399">
          <w:rPr>
            <w:rFonts w:ascii="Times New Roman" w:hAnsi="Times New Roman" w:hint="eastAsia"/>
            <w:szCs w:val="21"/>
          </w:rPr>
          <w:t>、</w:t>
        </w:r>
      </w:ins>
      <w:r w:rsidR="00366965" w:rsidRPr="009D77C5">
        <w:rPr>
          <w:rFonts w:ascii="Times New Roman" w:hAnsi="Times New Roman"/>
          <w:szCs w:val="21"/>
        </w:rPr>
        <w:t>ナフィオン</w:t>
      </w:r>
      <w:ins w:id="90" w:author="倉科　昌" w:date="2023-02-06T20:58:00Z">
        <w:r w:rsidR="00213399">
          <w:rPr>
            <w:rFonts w:ascii="Times New Roman" w:hAnsi="Times New Roman" w:hint="eastAsia"/>
            <w:szCs w:val="21"/>
          </w:rPr>
          <w:t>溶液</w:t>
        </w:r>
        <w:r w:rsidR="00213399">
          <w:rPr>
            <w:rFonts w:ascii="Times New Roman" w:hAnsi="Times New Roman" w:hint="eastAsia"/>
            <w:szCs w:val="21"/>
          </w:rPr>
          <w:t>(</w:t>
        </w:r>
        <w:r w:rsidR="00213399">
          <w:rPr>
            <w:rFonts w:ascii="Times New Roman" w:hAnsi="Times New Roman"/>
            <w:szCs w:val="21"/>
          </w:rPr>
          <w:t>5%)</w:t>
        </w:r>
        <w:r w:rsidR="00213399">
          <w:rPr>
            <w:rFonts w:ascii="Times New Roman" w:hAnsi="Times New Roman" w:hint="eastAsia"/>
            <w:szCs w:val="21"/>
          </w:rPr>
          <w:t xml:space="preserve"> </w:t>
        </w:r>
      </w:ins>
      <w:r w:rsidR="003F1484">
        <w:rPr>
          <w:rFonts w:ascii="Times New Roman" w:hAnsi="Times New Roman" w:hint="eastAsia"/>
          <w:szCs w:val="21"/>
        </w:rPr>
        <w:t>5</w:t>
      </w:r>
      <w:ins w:id="91" w:author="倉科　昌" w:date="2023-02-06T20:56:00Z">
        <w:r w:rsidR="00213399">
          <w:rPr>
            <w:rFonts w:ascii="Times New Roman" w:hAnsi="Times New Roman"/>
            <w:szCs w:val="21"/>
          </w:rPr>
          <w:t xml:space="preserve"> </w:t>
        </w:r>
        <w:proofErr w:type="spellStart"/>
        <w:r w:rsidR="00213399" w:rsidRPr="009D77C5">
          <w:rPr>
            <w:rFonts w:ascii="Times New Roman" w:hAnsi="Times New Roman"/>
            <w:szCs w:val="21"/>
          </w:rPr>
          <w:t>μL</w:t>
        </w:r>
        <w:proofErr w:type="spellEnd"/>
        <w:r w:rsidR="00213399">
          <w:rPr>
            <w:rFonts w:ascii="Times New Roman" w:hAnsi="Times New Roman"/>
            <w:szCs w:val="21"/>
          </w:rPr>
          <w:t xml:space="preserve"> (CP 6)</w:t>
        </w:r>
      </w:ins>
      <w:r w:rsidR="003F1484">
        <w:rPr>
          <w:rFonts w:ascii="Times New Roman" w:hAnsi="Times New Roman" w:hint="eastAsia"/>
          <w:szCs w:val="21"/>
        </w:rPr>
        <w:t>、</w:t>
      </w:r>
      <w:r w:rsidR="00366965" w:rsidRPr="009D77C5">
        <w:rPr>
          <w:rFonts w:ascii="Times New Roman" w:hAnsi="Times New Roman"/>
          <w:szCs w:val="21"/>
        </w:rPr>
        <w:t>10</w:t>
      </w:r>
      <w:ins w:id="92" w:author="倉科　昌" w:date="2023-02-06T20:56:00Z">
        <w:r w:rsidR="00213399">
          <w:rPr>
            <w:rFonts w:ascii="Times New Roman" w:hAnsi="Times New Roman"/>
            <w:szCs w:val="21"/>
          </w:rPr>
          <w:t xml:space="preserve"> </w:t>
        </w:r>
        <w:proofErr w:type="spellStart"/>
        <w:r w:rsidR="00213399" w:rsidRPr="009D77C5">
          <w:rPr>
            <w:rFonts w:ascii="Times New Roman" w:hAnsi="Times New Roman"/>
            <w:szCs w:val="21"/>
          </w:rPr>
          <w:t>μL</w:t>
        </w:r>
        <w:proofErr w:type="spellEnd"/>
        <w:r w:rsidR="00213399">
          <w:rPr>
            <w:rFonts w:ascii="Times New Roman" w:hAnsi="Times New Roman" w:hint="eastAsia"/>
            <w:szCs w:val="21"/>
          </w:rPr>
          <w:t xml:space="preserve"> </w:t>
        </w:r>
        <w:r w:rsidR="00213399">
          <w:rPr>
            <w:rFonts w:ascii="Times New Roman" w:hAnsi="Times New Roman"/>
            <w:szCs w:val="21"/>
          </w:rPr>
          <w:t>(</w:t>
        </w:r>
      </w:ins>
      <w:ins w:id="93" w:author="倉科　昌" w:date="2023-02-06T20:57:00Z">
        <w:r w:rsidR="00213399">
          <w:rPr>
            <w:rFonts w:ascii="Times New Roman" w:hAnsi="Times New Roman"/>
            <w:szCs w:val="21"/>
          </w:rPr>
          <w:t>CP 7, 8</w:t>
        </w:r>
      </w:ins>
      <w:ins w:id="94" w:author="倉科　昌" w:date="2023-02-06T20:56:00Z">
        <w:r w:rsidR="00213399">
          <w:rPr>
            <w:rFonts w:ascii="Times New Roman" w:hAnsi="Times New Roman"/>
            <w:szCs w:val="21"/>
          </w:rPr>
          <w:t>)</w:t>
        </w:r>
      </w:ins>
      <w:r w:rsidR="003F1484">
        <w:rPr>
          <w:rFonts w:ascii="Times New Roman" w:hAnsi="Times New Roman" w:hint="eastAsia"/>
          <w:szCs w:val="21"/>
        </w:rPr>
        <w:t>、</w:t>
      </w:r>
      <w:r w:rsidR="003F1484">
        <w:rPr>
          <w:rFonts w:ascii="Times New Roman" w:hAnsi="Times New Roman" w:hint="eastAsia"/>
          <w:szCs w:val="21"/>
        </w:rPr>
        <w:t>15</w:t>
      </w:r>
      <w:r w:rsidR="00366965" w:rsidRPr="009D77C5">
        <w:rPr>
          <w:rFonts w:ascii="Times New Roman" w:hAnsi="Times New Roman"/>
          <w:szCs w:val="21"/>
        </w:rPr>
        <w:t xml:space="preserve"> </w:t>
      </w:r>
      <w:proofErr w:type="spellStart"/>
      <w:r w:rsidR="00366965" w:rsidRPr="009D77C5">
        <w:rPr>
          <w:rFonts w:ascii="Times New Roman" w:hAnsi="Times New Roman"/>
          <w:szCs w:val="21"/>
        </w:rPr>
        <w:t>μL</w:t>
      </w:r>
      <w:proofErr w:type="spellEnd"/>
      <w:ins w:id="95" w:author="倉科　昌" w:date="2023-02-06T20:55:00Z">
        <w:r w:rsidR="00213399">
          <w:rPr>
            <w:rFonts w:ascii="Times New Roman" w:hAnsi="Times New Roman"/>
            <w:szCs w:val="21"/>
          </w:rPr>
          <w:t xml:space="preserve"> (</w:t>
        </w:r>
      </w:ins>
      <w:ins w:id="96" w:author="倉科　昌" w:date="2023-02-06T20:57:00Z">
        <w:r w:rsidR="00213399">
          <w:rPr>
            <w:rFonts w:ascii="Times New Roman" w:hAnsi="Times New Roman"/>
            <w:szCs w:val="21"/>
          </w:rPr>
          <w:t>CP 9</w:t>
        </w:r>
      </w:ins>
      <w:ins w:id="97" w:author="倉科　昌" w:date="2023-02-06T20:55:00Z">
        <w:r w:rsidR="00213399">
          <w:rPr>
            <w:rFonts w:ascii="Times New Roman" w:hAnsi="Times New Roman"/>
            <w:szCs w:val="21"/>
          </w:rPr>
          <w:t>)</w:t>
        </w:r>
      </w:ins>
      <w:ins w:id="98" w:author="倉科　昌" w:date="2023-02-06T20:57:00Z">
        <w:r w:rsidR="00213399">
          <w:rPr>
            <w:rFonts w:ascii="Times New Roman" w:hAnsi="Times New Roman" w:hint="eastAsia"/>
            <w:szCs w:val="21"/>
          </w:rPr>
          <w:t>を用いた。</w:t>
        </w:r>
      </w:ins>
      <w:del w:id="99" w:author="倉科　昌" w:date="2023-02-06T20:59:00Z">
        <w:r w:rsidR="00366965" w:rsidRPr="009D77C5" w:rsidDel="00213399">
          <w:rPr>
            <w:rFonts w:ascii="Times New Roman" w:hAnsi="Times New Roman"/>
            <w:szCs w:val="21"/>
          </w:rPr>
          <w:delText>と共にすり鉢で混ぜ、カーボンペースト電極</w:delText>
        </w:r>
      </w:del>
      <w:ins w:id="100" w:author="倉科　昌" w:date="2023-02-06T20:59:00Z">
        <w:r w:rsidR="00213399">
          <w:rPr>
            <w:rFonts w:ascii="Times New Roman" w:hAnsi="Times New Roman" w:hint="eastAsia"/>
            <w:szCs w:val="21"/>
          </w:rPr>
          <w:t>孔</w:t>
        </w:r>
      </w:ins>
      <w:del w:id="101" w:author="倉科　昌" w:date="2023-02-06T20:59:00Z">
        <w:r w:rsidR="004F060F" w:rsidDel="00213399">
          <w:rPr>
            <w:rFonts w:ascii="Times New Roman" w:hAnsi="Times New Roman" w:hint="eastAsia"/>
            <w:szCs w:val="21"/>
          </w:rPr>
          <w:delText>内</w:delText>
        </w:r>
      </w:del>
      <w:r w:rsidR="004F060F">
        <w:rPr>
          <w:rFonts w:ascii="Times New Roman" w:hAnsi="Times New Roman" w:hint="eastAsia"/>
          <w:szCs w:val="21"/>
        </w:rPr>
        <w:t>径</w:t>
      </w:r>
      <w:r w:rsidR="00366965" w:rsidRPr="009D77C5">
        <w:rPr>
          <w:rFonts w:ascii="Times New Roman" w:hAnsi="Times New Roman"/>
          <w:szCs w:val="21"/>
        </w:rPr>
        <w:t>1.6 mm</w:t>
      </w:r>
      <w:ins w:id="102" w:author="倉科　昌" w:date="2023-02-06T20:59:00Z">
        <w:r w:rsidR="00213399">
          <w:rPr>
            <w:rFonts w:ascii="Times New Roman" w:hAnsi="Times New Roman" w:hint="eastAsia"/>
            <w:szCs w:val="21"/>
          </w:rPr>
          <w:t>の</w:t>
        </w:r>
      </w:ins>
      <w:ins w:id="103" w:author="倉科　昌" w:date="2023-02-06T21:00:00Z">
        <w:r w:rsidR="00213399">
          <w:rPr>
            <w:rFonts w:ascii="Times New Roman" w:hAnsi="Times New Roman" w:hint="eastAsia"/>
            <w:szCs w:val="21"/>
          </w:rPr>
          <w:t>電極</w:t>
        </w:r>
      </w:ins>
      <w:r w:rsidR="00366965" w:rsidRPr="009D77C5">
        <w:rPr>
          <w:rFonts w:ascii="Times New Roman" w:hAnsi="Times New Roman"/>
          <w:szCs w:val="21"/>
        </w:rPr>
        <w:t>に詰めることで</w:t>
      </w:r>
      <w:ins w:id="104" w:author="倉科　昌" w:date="2023-02-06T21:01:00Z">
        <w:r w:rsidR="005A730D">
          <w:rPr>
            <w:rFonts w:ascii="Times New Roman" w:hAnsi="Times New Roman" w:hint="eastAsia"/>
            <w:szCs w:val="21"/>
          </w:rPr>
          <w:t>それぞれの</w:t>
        </w:r>
        <w:r w:rsidR="005A730D">
          <w:rPr>
            <w:rFonts w:ascii="Times New Roman" w:hAnsi="Times New Roman" w:hint="eastAsia"/>
            <w:szCs w:val="21"/>
          </w:rPr>
          <w:t>C</w:t>
        </w:r>
        <w:r w:rsidR="005A730D">
          <w:rPr>
            <w:rFonts w:ascii="Times New Roman" w:hAnsi="Times New Roman"/>
            <w:szCs w:val="21"/>
          </w:rPr>
          <w:t>P</w:t>
        </w:r>
        <w:r w:rsidR="005A730D">
          <w:rPr>
            <w:rFonts w:ascii="Times New Roman" w:hAnsi="Times New Roman" w:hint="eastAsia"/>
            <w:szCs w:val="21"/>
          </w:rPr>
          <w:t>で</w:t>
        </w:r>
      </w:ins>
      <w:del w:id="105" w:author="倉科　昌" w:date="2023-02-06T21:00:00Z">
        <w:r w:rsidR="00366965" w:rsidRPr="009D77C5" w:rsidDel="005A730D">
          <w:rPr>
            <w:rFonts w:ascii="Times New Roman" w:hAnsi="Times New Roman"/>
            <w:szCs w:val="21"/>
          </w:rPr>
          <w:delText>、修飾</w:delText>
        </w:r>
      </w:del>
      <w:ins w:id="106" w:author="倉科　昌" w:date="2023-02-06T21:01:00Z">
        <w:r w:rsidR="005A730D">
          <w:rPr>
            <w:rFonts w:ascii="Times New Roman" w:hAnsi="Times New Roman" w:hint="eastAsia"/>
            <w:szCs w:val="21"/>
          </w:rPr>
          <w:t>作用</w:t>
        </w:r>
      </w:ins>
      <w:r w:rsidR="00366965" w:rsidRPr="009D77C5">
        <w:rPr>
          <w:rFonts w:ascii="Times New Roman" w:hAnsi="Times New Roman"/>
          <w:szCs w:val="21"/>
        </w:rPr>
        <w:t>電極を作成した。</w:t>
      </w:r>
      <w:del w:id="107" w:author="倉科　昌" w:date="2023-02-06T21:01:00Z">
        <w:r w:rsidR="00366965" w:rsidRPr="009D77C5" w:rsidDel="005A730D">
          <w:rPr>
            <w:rFonts w:ascii="Times New Roman" w:hAnsi="Times New Roman"/>
            <w:szCs w:val="21"/>
          </w:rPr>
          <w:delText>この修飾電極を作用極として、</w:delText>
        </w:r>
      </w:del>
      <w:r w:rsidR="00366965" w:rsidRPr="009D77C5">
        <w:rPr>
          <w:rFonts w:ascii="Times New Roman" w:hAnsi="Times New Roman"/>
          <w:szCs w:val="21"/>
        </w:rPr>
        <w:t>電解液は</w:t>
      </w:r>
      <w:r w:rsidR="00366965" w:rsidRPr="009D77C5">
        <w:rPr>
          <w:rFonts w:ascii="Times New Roman" w:hAnsi="Times New Roman"/>
          <w:szCs w:val="21"/>
        </w:rPr>
        <w:t>0.1 M NaOH</w:t>
      </w:r>
      <w:r w:rsidR="00366965" w:rsidRPr="009D77C5">
        <w:rPr>
          <w:rFonts w:ascii="Times New Roman" w:hAnsi="Times New Roman"/>
          <w:szCs w:val="21"/>
        </w:rPr>
        <w:t>水溶液、参照極には</w:t>
      </w:r>
      <w:r w:rsidR="00366965" w:rsidRPr="009D77C5">
        <w:rPr>
          <w:rFonts w:ascii="Times New Roman" w:hAnsi="Times New Roman"/>
          <w:szCs w:val="21"/>
        </w:rPr>
        <w:t>Ag/AgCl</w:t>
      </w:r>
      <w:r w:rsidR="00366965" w:rsidRPr="009D77C5">
        <w:rPr>
          <w:rFonts w:ascii="Times New Roman" w:hAnsi="Times New Roman"/>
          <w:szCs w:val="21"/>
        </w:rPr>
        <w:t>電極、対極には白金線を使用し</w:t>
      </w:r>
      <w:r w:rsidR="004F060F">
        <w:rPr>
          <w:rFonts w:ascii="Times New Roman" w:hAnsi="Times New Roman" w:hint="eastAsia"/>
          <w:szCs w:val="21"/>
        </w:rPr>
        <w:t>大気</w:t>
      </w:r>
      <w:del w:id="108" w:author="倉科　昌" w:date="2023-02-06T22:05:00Z">
        <w:r w:rsidR="004F060F" w:rsidDel="00BC56D5">
          <w:rPr>
            <w:rFonts w:ascii="Times New Roman" w:hAnsi="Times New Roman" w:hint="eastAsia"/>
            <w:szCs w:val="21"/>
          </w:rPr>
          <w:delText>圧</w:delText>
        </w:r>
      </w:del>
      <w:r w:rsidR="004F060F">
        <w:rPr>
          <w:rFonts w:ascii="Times New Roman" w:hAnsi="Times New Roman" w:hint="eastAsia"/>
          <w:szCs w:val="21"/>
        </w:rPr>
        <w:t>下で電気化学測定を行なっ</w:t>
      </w:r>
      <w:r w:rsidR="00366965" w:rsidRPr="009D77C5">
        <w:rPr>
          <w:rFonts w:ascii="Times New Roman" w:hAnsi="Times New Roman" w:hint="eastAsia"/>
          <w:szCs w:val="21"/>
        </w:rPr>
        <w:t>た</w:t>
      </w:r>
      <w:r w:rsidR="00366965" w:rsidRPr="009D77C5">
        <w:rPr>
          <w:rFonts w:ascii="Times New Roman" w:hAnsi="Times New Roman"/>
          <w:szCs w:val="21"/>
        </w:rPr>
        <w:t>。</w:t>
      </w:r>
      <w:del w:id="109" w:author="倉科　昌" w:date="2023-02-06T21:07:00Z">
        <w:r w:rsidR="00906234" w:rsidDel="005A730D">
          <w:rPr>
            <w:rFonts w:ascii="Times New Roman" w:hAnsi="Times New Roman" w:hint="eastAsia"/>
            <w:szCs w:val="21"/>
          </w:rPr>
          <w:delText>キャスト電極ではサイクリックボルタンメトリ</w:delText>
        </w:r>
        <w:r w:rsidR="0015535D" w:rsidDel="005A730D">
          <w:rPr>
            <w:rFonts w:ascii="Times New Roman" w:hAnsi="Times New Roman" w:hint="eastAsia"/>
            <w:szCs w:val="21"/>
          </w:rPr>
          <w:delText>ーの測定を、修飾電極では</w:delText>
        </w:r>
        <w:r w:rsidR="00CE576C" w:rsidDel="005A730D">
          <w:rPr>
            <w:rFonts w:ascii="Times New Roman" w:hAnsi="Times New Roman" w:hint="eastAsia"/>
            <w:szCs w:val="21"/>
          </w:rPr>
          <w:delText>時間に対する電流量の</w:delText>
        </w:r>
        <w:r w:rsidR="0015535D" w:rsidDel="005A730D">
          <w:rPr>
            <w:rFonts w:ascii="Times New Roman" w:hAnsi="Times New Roman" w:hint="eastAsia"/>
            <w:szCs w:val="21"/>
          </w:rPr>
          <w:delText>測定を、</w:delText>
        </w:r>
      </w:del>
      <w:del w:id="110" w:author="倉科　昌" w:date="2023-02-06T21:06:00Z">
        <w:r w:rsidR="00366965" w:rsidRPr="009D77C5" w:rsidDel="005A730D">
          <w:rPr>
            <w:rFonts w:ascii="Times New Roman" w:hAnsi="Times New Roman" w:hint="eastAsia"/>
            <w:szCs w:val="21"/>
          </w:rPr>
          <w:delText>十</w:delText>
        </w:r>
        <w:r w:rsidR="00366965" w:rsidRPr="009D77C5" w:rsidDel="005A730D">
          <w:rPr>
            <w:rFonts w:ascii="Times New Roman" w:hAnsi="Times New Roman"/>
            <w:szCs w:val="21"/>
          </w:rPr>
          <w:delText>分撹拌しながら電解液に</w:delText>
        </w:r>
        <w:r w:rsidR="00366965" w:rsidRPr="009D77C5" w:rsidDel="005A730D">
          <w:rPr>
            <w:rFonts w:ascii="Times New Roman" w:hAnsi="Times New Roman"/>
            <w:szCs w:val="21"/>
          </w:rPr>
          <w:delText>0.7 M</w:delText>
        </w:r>
        <w:r w:rsidR="00366965" w:rsidRPr="009D77C5" w:rsidDel="005A730D">
          <w:rPr>
            <w:rFonts w:ascii="Times New Roman" w:hAnsi="Times New Roman"/>
            <w:szCs w:val="21"/>
          </w:rPr>
          <w:delText>グルコース溶液を任意量加えて</w:delText>
        </w:r>
        <w:r w:rsidR="0015535D" w:rsidDel="005A730D">
          <w:rPr>
            <w:rFonts w:ascii="Times New Roman" w:hAnsi="Times New Roman" w:hint="eastAsia"/>
            <w:szCs w:val="21"/>
          </w:rPr>
          <w:delText>時間に対する</w:delText>
        </w:r>
        <w:r w:rsidR="00366965" w:rsidRPr="009D77C5" w:rsidDel="005A730D">
          <w:rPr>
            <w:rFonts w:ascii="Times New Roman" w:hAnsi="Times New Roman"/>
            <w:szCs w:val="21"/>
          </w:rPr>
          <w:delText>電流</w:delText>
        </w:r>
        <w:r w:rsidR="0074199E" w:rsidDel="005A730D">
          <w:rPr>
            <w:rFonts w:ascii="Times New Roman" w:hAnsi="Times New Roman" w:hint="eastAsia"/>
            <w:szCs w:val="21"/>
          </w:rPr>
          <w:delText>値</w:delText>
        </w:r>
        <w:r w:rsidR="00366965" w:rsidRPr="009D77C5" w:rsidDel="005A730D">
          <w:rPr>
            <w:rFonts w:ascii="Times New Roman" w:hAnsi="Times New Roman"/>
            <w:szCs w:val="21"/>
          </w:rPr>
          <w:delText>の時間変化を調べた</w:delText>
        </w:r>
      </w:del>
      <w:del w:id="111" w:author="倉科　昌" w:date="2023-02-06T21:07:00Z">
        <w:r w:rsidR="00366965" w:rsidRPr="009D77C5" w:rsidDel="005A730D">
          <w:rPr>
            <w:rFonts w:ascii="Times New Roman" w:hAnsi="Times New Roman"/>
            <w:szCs w:val="21"/>
          </w:rPr>
          <w:delText>。</w:delText>
        </w:r>
      </w:del>
    </w:p>
    <w:p w14:paraId="199D7427" w14:textId="77777777" w:rsidR="009D77C5" w:rsidRDefault="009D77C5" w:rsidP="009D77C5">
      <w:pPr>
        <w:rPr>
          <w:rFonts w:ascii="ＭＳ Ｐゴシック" w:eastAsia="ＭＳ Ｐゴシック" w:hAnsi="ＭＳ Ｐゴシック" w:hint="eastAsia"/>
          <w:szCs w:val="21"/>
        </w:rPr>
      </w:pPr>
      <w:r>
        <w:rPr>
          <w:rFonts w:ascii="ＭＳ Ｐゴシック" w:eastAsia="ＭＳ Ｐゴシック" w:hAnsi="ＭＳ Ｐゴシック"/>
          <w:szCs w:val="21"/>
        </w:rPr>
        <w:t>3</w:t>
      </w:r>
      <w:r>
        <w:rPr>
          <w:rFonts w:ascii="ＭＳ Ｐゴシック" w:eastAsia="ＭＳ Ｐゴシック" w:hAnsi="ＭＳ Ｐゴシック" w:hint="eastAsia"/>
          <w:szCs w:val="21"/>
        </w:rPr>
        <w:t>. 結果と考察</w:t>
      </w:r>
    </w:p>
    <w:p w14:paraId="487DAE38" w14:textId="06459F01" w:rsidR="008C49A5" w:rsidRDefault="008C49A5" w:rsidP="0050130C">
      <w:pPr>
        <w:rPr>
          <w:rFonts w:ascii="Times New Roman" w:hAnsi="Times New Roman" w:hint="eastAsia"/>
          <w:szCs w:val="21"/>
        </w:rPr>
      </w:pPr>
      <w:r w:rsidRPr="0050130C">
        <w:rPr>
          <w:rFonts w:ascii="Times New Roman" w:hAnsi="Times New Roman"/>
          <w:szCs w:val="21"/>
        </w:rPr>
        <w:t>キャスト電極</w:t>
      </w:r>
      <w:ins w:id="112" w:author="倉科　昌" w:date="2023-02-06T21:02:00Z">
        <w:r w:rsidR="005A730D">
          <w:rPr>
            <w:rFonts w:ascii="Times New Roman" w:hAnsi="Times New Roman" w:hint="eastAsia"/>
            <w:szCs w:val="21"/>
          </w:rPr>
          <w:t>1</w:t>
        </w:r>
        <w:r w:rsidR="005A730D">
          <w:rPr>
            <w:rFonts w:ascii="Times New Roman" w:hAnsi="Times New Roman" w:hint="eastAsia"/>
            <w:szCs w:val="21"/>
          </w:rPr>
          <w:t>を使ってサイクリックボルタンメトリーを測定した</w:t>
        </w:r>
      </w:ins>
      <w:ins w:id="113" w:author="倉科　昌" w:date="2023-02-06T21:03:00Z">
        <w:r w:rsidR="005A730D">
          <w:rPr>
            <w:rFonts w:ascii="Times New Roman" w:hAnsi="Times New Roman" w:hint="eastAsia"/>
            <w:szCs w:val="21"/>
          </w:rPr>
          <w:t>所</w:t>
        </w:r>
      </w:ins>
      <w:del w:id="114" w:author="倉科　昌" w:date="2023-02-06T21:02:00Z">
        <w:r w:rsidRPr="0050130C" w:rsidDel="005A730D">
          <w:rPr>
            <w:rFonts w:ascii="Times New Roman" w:hAnsi="Times New Roman"/>
            <w:szCs w:val="21"/>
          </w:rPr>
          <w:delText>により</w:delText>
        </w:r>
      </w:del>
      <w:r w:rsidRPr="0050130C">
        <w:rPr>
          <w:rFonts w:ascii="Times New Roman" w:hAnsi="Times New Roman"/>
          <w:szCs w:val="21"/>
        </w:rPr>
        <w:t>、</w:t>
      </w:r>
      <w:del w:id="115" w:author="倉科　昌" w:date="2023-02-06T21:03:00Z">
        <w:r w:rsidRPr="0050130C" w:rsidDel="005A730D">
          <w:rPr>
            <w:rFonts w:ascii="Times New Roman" w:hAnsi="Times New Roman"/>
            <w:szCs w:val="21"/>
          </w:rPr>
          <w:delText>ニッケルの</w:delText>
        </w:r>
      </w:del>
      <w:r w:rsidRPr="0050130C">
        <w:rPr>
          <w:rFonts w:ascii="Times New Roman" w:hAnsi="Times New Roman"/>
          <w:szCs w:val="21"/>
        </w:rPr>
        <w:t>グルコース</w:t>
      </w:r>
      <w:del w:id="116" w:author="倉科　昌" w:date="2023-02-06T21:04:00Z">
        <w:r w:rsidRPr="0050130C" w:rsidDel="005A730D">
          <w:rPr>
            <w:rFonts w:ascii="Times New Roman" w:hAnsi="Times New Roman"/>
            <w:szCs w:val="21"/>
          </w:rPr>
          <w:delText>に</w:delText>
        </w:r>
      </w:del>
      <w:del w:id="117" w:author="倉科　昌" w:date="2023-02-06T21:03:00Z">
        <w:r w:rsidRPr="0050130C" w:rsidDel="005A730D">
          <w:rPr>
            <w:rFonts w:ascii="Times New Roman" w:hAnsi="Times New Roman" w:hint="eastAsia"/>
            <w:szCs w:val="21"/>
          </w:rPr>
          <w:delText>対する</w:delText>
        </w:r>
      </w:del>
      <w:ins w:id="118" w:author="倉科　昌" w:date="2023-02-06T21:03:00Z">
        <w:r w:rsidR="005A730D">
          <w:rPr>
            <w:rFonts w:ascii="Times New Roman" w:hAnsi="Times New Roman" w:hint="eastAsia"/>
            <w:szCs w:val="21"/>
          </w:rPr>
          <w:t>の</w:t>
        </w:r>
      </w:ins>
      <w:r w:rsidRPr="0050130C">
        <w:rPr>
          <w:rFonts w:ascii="Times New Roman" w:hAnsi="Times New Roman"/>
          <w:szCs w:val="21"/>
        </w:rPr>
        <w:t>酸化ピークが</w:t>
      </w:r>
      <w:r w:rsidRPr="0050130C">
        <w:rPr>
          <w:rFonts w:ascii="Times New Roman" w:hAnsi="Times New Roman"/>
          <w:szCs w:val="21"/>
        </w:rPr>
        <w:t>0.5</w:t>
      </w:r>
      <w:r w:rsidRPr="0050130C">
        <w:rPr>
          <w:rFonts w:ascii="Times New Roman" w:hAnsi="Times New Roman"/>
          <w:szCs w:val="21"/>
        </w:rPr>
        <w:t>〜</w:t>
      </w:r>
      <w:r w:rsidRPr="0050130C">
        <w:rPr>
          <w:rFonts w:ascii="Times New Roman" w:hAnsi="Times New Roman"/>
          <w:szCs w:val="21"/>
        </w:rPr>
        <w:t>0.7 V vs Ag/AgCl</w:t>
      </w:r>
      <w:del w:id="119" w:author="倉科　昌" w:date="2023-02-06T21:04:00Z">
        <w:r w:rsidRPr="0050130C" w:rsidDel="005A730D">
          <w:rPr>
            <w:rFonts w:ascii="Times New Roman" w:hAnsi="Times New Roman" w:hint="eastAsia"/>
            <w:szCs w:val="21"/>
          </w:rPr>
          <w:delText>で</w:delText>
        </w:r>
      </w:del>
      <w:ins w:id="120" w:author="倉科　昌" w:date="2023-02-06T21:04:00Z">
        <w:r w:rsidR="005A730D">
          <w:rPr>
            <w:rFonts w:ascii="Times New Roman" w:hAnsi="Times New Roman" w:hint="eastAsia"/>
            <w:szCs w:val="21"/>
          </w:rPr>
          <w:t>に</w:t>
        </w:r>
      </w:ins>
      <w:r w:rsidR="002A156C" w:rsidRPr="0050130C">
        <w:rPr>
          <w:rFonts w:ascii="Times New Roman" w:hAnsi="Times New Roman"/>
          <w:szCs w:val="21"/>
        </w:rPr>
        <w:t>現れた</w:t>
      </w:r>
      <w:r w:rsidR="001025A8">
        <w:rPr>
          <w:rFonts w:ascii="Times New Roman" w:hAnsi="Times New Roman" w:hint="eastAsia"/>
          <w:szCs w:val="21"/>
        </w:rPr>
        <w:t>。そ</w:t>
      </w:r>
      <w:del w:id="121" w:author="倉科　昌" w:date="2023-02-06T21:05:00Z">
        <w:r w:rsidR="001025A8" w:rsidDel="005A730D">
          <w:rPr>
            <w:rFonts w:ascii="Times New Roman" w:hAnsi="Times New Roman" w:hint="eastAsia"/>
            <w:szCs w:val="21"/>
          </w:rPr>
          <w:delText>の為、</w:delText>
        </w:r>
      </w:del>
      <w:ins w:id="122" w:author="倉科　昌" w:date="2023-02-06T21:05:00Z">
        <w:r w:rsidR="005A730D">
          <w:rPr>
            <w:rFonts w:ascii="Times New Roman" w:hAnsi="Times New Roman" w:hint="eastAsia"/>
            <w:szCs w:val="21"/>
          </w:rPr>
          <w:t>こで</w:t>
        </w:r>
        <w:r w:rsidR="005A730D">
          <w:rPr>
            <w:rFonts w:ascii="Times New Roman" w:hAnsi="Times New Roman" w:hint="eastAsia"/>
            <w:szCs w:val="21"/>
          </w:rPr>
          <w:t>C</w:t>
        </w:r>
        <w:r w:rsidR="005A730D">
          <w:rPr>
            <w:rFonts w:ascii="Times New Roman" w:hAnsi="Times New Roman"/>
            <w:szCs w:val="21"/>
          </w:rPr>
          <w:t>P</w:t>
        </w:r>
        <w:r w:rsidR="005A730D">
          <w:rPr>
            <w:rFonts w:ascii="Times New Roman" w:hAnsi="Times New Roman" w:hint="eastAsia"/>
            <w:szCs w:val="21"/>
          </w:rPr>
          <w:t>電極に</w:t>
        </w:r>
      </w:ins>
      <w:del w:id="123" w:author="倉科　昌" w:date="2023-02-06T21:05:00Z">
        <w:r w:rsidRPr="0050130C" w:rsidDel="005A730D">
          <w:rPr>
            <w:rFonts w:ascii="Times New Roman" w:hAnsi="Times New Roman"/>
            <w:szCs w:val="21"/>
          </w:rPr>
          <w:delText>アンペロメトリの測定電位を</w:delText>
        </w:r>
      </w:del>
      <w:r w:rsidRPr="0050130C">
        <w:rPr>
          <w:rFonts w:ascii="Times New Roman" w:hAnsi="Times New Roman"/>
          <w:szCs w:val="21"/>
        </w:rPr>
        <w:t xml:space="preserve">0.6 V </w:t>
      </w:r>
      <w:r w:rsidRPr="005A730D">
        <w:rPr>
          <w:rFonts w:ascii="Times New Roman" w:hAnsi="Times New Roman"/>
          <w:i/>
          <w:iCs/>
          <w:szCs w:val="21"/>
          <w:rPrChange w:id="124" w:author="倉科　昌" w:date="2023-02-06T21:05:00Z">
            <w:rPr>
              <w:rFonts w:ascii="Times New Roman" w:hAnsi="Times New Roman"/>
              <w:szCs w:val="21"/>
            </w:rPr>
          </w:rPrChange>
        </w:rPr>
        <w:t>vs</w:t>
      </w:r>
      <w:ins w:id="125" w:author="倉科　昌" w:date="2023-02-06T21:05:00Z">
        <w:r w:rsidR="005A730D">
          <w:rPr>
            <w:rFonts w:ascii="Times New Roman" w:hAnsi="Times New Roman"/>
            <w:szCs w:val="21"/>
          </w:rPr>
          <w:t>.</w:t>
        </w:r>
      </w:ins>
      <w:r w:rsidRPr="0050130C">
        <w:rPr>
          <w:rFonts w:ascii="Times New Roman" w:hAnsi="Times New Roman"/>
          <w:szCs w:val="21"/>
        </w:rPr>
        <w:t xml:space="preserve"> Ag/AgCl</w:t>
      </w:r>
      <w:ins w:id="126" w:author="倉科　昌" w:date="2023-02-06T21:05:00Z">
        <w:r w:rsidR="005A730D">
          <w:rPr>
            <w:rFonts w:ascii="Times New Roman" w:hAnsi="Times New Roman" w:hint="eastAsia"/>
            <w:szCs w:val="21"/>
          </w:rPr>
          <w:t>を印加し</w:t>
        </w:r>
      </w:ins>
      <w:ins w:id="127" w:author="倉科　昌" w:date="2023-02-06T21:09:00Z">
        <w:r w:rsidR="005A730D">
          <w:rPr>
            <w:rFonts w:ascii="Times New Roman" w:hAnsi="Times New Roman" w:hint="eastAsia"/>
            <w:szCs w:val="21"/>
          </w:rPr>
          <w:t>ながら、</w:t>
        </w:r>
      </w:ins>
      <w:ins w:id="128" w:author="倉科　昌" w:date="2023-02-06T21:06:00Z">
        <w:r w:rsidR="005A730D" w:rsidRPr="009D77C5">
          <w:rPr>
            <w:rFonts w:ascii="Times New Roman" w:hAnsi="Times New Roman" w:hint="eastAsia"/>
            <w:szCs w:val="21"/>
          </w:rPr>
          <w:t>十</w:t>
        </w:r>
        <w:r w:rsidR="005A730D" w:rsidRPr="009D77C5">
          <w:rPr>
            <w:rFonts w:ascii="Times New Roman" w:hAnsi="Times New Roman"/>
            <w:szCs w:val="21"/>
          </w:rPr>
          <w:t>分撹拌し</w:t>
        </w:r>
        <w:r w:rsidR="005A730D">
          <w:rPr>
            <w:rFonts w:ascii="Times New Roman" w:hAnsi="Times New Roman" w:hint="eastAsia"/>
            <w:szCs w:val="21"/>
          </w:rPr>
          <w:t>ている</w:t>
        </w:r>
        <w:r w:rsidR="005A730D" w:rsidRPr="009D77C5">
          <w:rPr>
            <w:rFonts w:ascii="Times New Roman" w:hAnsi="Times New Roman"/>
            <w:szCs w:val="21"/>
          </w:rPr>
          <w:t>電解液に</w:t>
        </w:r>
        <w:r w:rsidR="005A730D" w:rsidRPr="009D77C5">
          <w:rPr>
            <w:rFonts w:ascii="Times New Roman" w:hAnsi="Times New Roman"/>
            <w:szCs w:val="21"/>
          </w:rPr>
          <w:t>0.7 M</w:t>
        </w:r>
        <w:r w:rsidR="005A730D" w:rsidRPr="009D77C5">
          <w:rPr>
            <w:rFonts w:ascii="Times New Roman" w:hAnsi="Times New Roman"/>
            <w:szCs w:val="21"/>
          </w:rPr>
          <w:t>グルコース溶液を任意量加え</w:t>
        </w:r>
        <w:r w:rsidR="005A730D">
          <w:rPr>
            <w:rFonts w:ascii="Times New Roman" w:hAnsi="Times New Roman" w:hint="eastAsia"/>
            <w:szCs w:val="21"/>
          </w:rPr>
          <w:t>、</w:t>
        </w:r>
        <w:r w:rsidR="005A730D" w:rsidRPr="009D77C5">
          <w:rPr>
            <w:rFonts w:ascii="Times New Roman" w:hAnsi="Times New Roman"/>
            <w:szCs w:val="21"/>
          </w:rPr>
          <w:t>電流</w:t>
        </w:r>
        <w:r w:rsidR="005A730D">
          <w:rPr>
            <w:rFonts w:ascii="Times New Roman" w:hAnsi="Times New Roman" w:hint="eastAsia"/>
            <w:szCs w:val="21"/>
          </w:rPr>
          <w:t>値</w:t>
        </w:r>
        <w:r w:rsidR="005A730D" w:rsidRPr="009D77C5">
          <w:rPr>
            <w:rFonts w:ascii="Times New Roman" w:hAnsi="Times New Roman"/>
            <w:szCs w:val="21"/>
          </w:rPr>
          <w:t>の変化を調べた</w:t>
        </w:r>
      </w:ins>
      <w:del w:id="129" w:author="倉科　昌" w:date="2023-02-06T21:06:00Z">
        <w:r w:rsidRPr="0050130C" w:rsidDel="005A730D">
          <w:rPr>
            <w:rFonts w:ascii="Times New Roman" w:hAnsi="Times New Roman"/>
            <w:szCs w:val="21"/>
          </w:rPr>
          <w:delText>とした</w:delText>
        </w:r>
      </w:del>
      <w:r w:rsidRPr="0050130C">
        <w:rPr>
          <w:rFonts w:ascii="Times New Roman" w:hAnsi="Times New Roman"/>
          <w:szCs w:val="21"/>
        </w:rPr>
        <w:t>。</w:t>
      </w:r>
      <w:ins w:id="130" w:author="倉科　昌" w:date="2023-02-06T21:08:00Z">
        <w:r w:rsidR="005A730D">
          <w:rPr>
            <w:rFonts w:ascii="Times New Roman" w:hAnsi="Times New Roman" w:hint="eastAsia"/>
            <w:szCs w:val="21"/>
          </w:rPr>
          <w:t>それぞれの電極で得られたグルコース濃度に対する電流量を</w:t>
        </w:r>
      </w:ins>
      <w:ins w:id="131" w:author="倉科　昌" w:date="2023-02-06T21:09:00Z">
        <w:r w:rsidR="005A730D">
          <w:rPr>
            <w:rFonts w:ascii="Times New Roman" w:hAnsi="Times New Roman"/>
            <w:szCs w:val="21"/>
          </w:rPr>
          <w:t>Fig. 1</w:t>
        </w:r>
        <w:r w:rsidR="005A730D">
          <w:rPr>
            <w:rFonts w:ascii="Times New Roman" w:hAnsi="Times New Roman" w:hint="eastAsia"/>
            <w:szCs w:val="21"/>
          </w:rPr>
          <w:t>に示した。</w:t>
        </w:r>
      </w:ins>
    </w:p>
    <w:p w14:paraId="18918113" w14:textId="77777777" w:rsidR="00B73466" w:rsidRDefault="007656E5" w:rsidP="00572CBE">
      <w:pPr>
        <w:rPr>
          <w:rFonts w:ascii="Times New Roman" w:hAnsi="Times New Roman"/>
          <w:szCs w:val="21"/>
        </w:rPr>
      </w:pPr>
      <w:r w:rsidRPr="008762B2">
        <w:rPr>
          <w:noProof/>
        </w:rPr>
        <w:pict w14:anchorId="7A418C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図 1" o:spid="_x0000_i1025" type="#_x0000_t75" style="width:202.2pt;height:123.6pt;visibility:visible">
            <v:imagedata r:id="rId8" o:title=""/>
          </v:shape>
        </w:pict>
      </w:r>
    </w:p>
    <w:p w14:paraId="21116A81" w14:textId="0C647069" w:rsidR="00BE7570" w:rsidRDefault="00341474" w:rsidP="0045712C">
      <w:pPr>
        <w:rPr>
          <w:ins w:id="132" w:author="倉科　昌" w:date="2023-02-06T21:11:00Z"/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F</w:t>
      </w:r>
      <w:r>
        <w:rPr>
          <w:rFonts w:ascii="Times New Roman" w:hAnsi="Times New Roman"/>
          <w:szCs w:val="21"/>
        </w:rPr>
        <w:t>ig.1</w:t>
      </w:r>
      <w:r>
        <w:rPr>
          <w:rFonts w:ascii="Times New Roman" w:hAnsi="Times New Roman" w:hint="eastAsia"/>
          <w:szCs w:val="21"/>
        </w:rPr>
        <w:t>濃度に対する電流量のグラフ</w:t>
      </w:r>
    </w:p>
    <w:p w14:paraId="0439356E" w14:textId="77777777" w:rsidR="00804103" w:rsidRPr="0050130C" w:rsidRDefault="00804103" w:rsidP="0045712C">
      <w:pPr>
        <w:rPr>
          <w:rFonts w:ascii="Times New Roman" w:hAnsi="Times New Roman" w:hint="eastAsia"/>
          <w:szCs w:val="21"/>
        </w:rPr>
      </w:pPr>
    </w:p>
    <w:p w14:paraId="342F9DF9" w14:textId="253F9CA9" w:rsidR="00F46C10" w:rsidRDefault="00417E83" w:rsidP="00D97500">
      <w:pPr>
        <w:rPr>
          <w:rFonts w:ascii="Times New Roman" w:hAnsi="Times New Roman"/>
          <w:szCs w:val="21"/>
        </w:rPr>
      </w:pPr>
      <w:del w:id="133" w:author="倉科　昌" w:date="2023-02-06T21:21:00Z">
        <w:r w:rsidDel="00284BA2">
          <w:rPr>
            <w:rFonts w:ascii="Times New Roman" w:hAnsi="Times New Roman" w:hint="eastAsia"/>
            <w:szCs w:val="21"/>
          </w:rPr>
          <w:delText>F</w:delText>
        </w:r>
        <w:r w:rsidDel="00284BA2">
          <w:rPr>
            <w:rFonts w:ascii="Times New Roman" w:hAnsi="Times New Roman"/>
            <w:szCs w:val="21"/>
          </w:rPr>
          <w:delText>ig.1</w:delText>
        </w:r>
        <w:r w:rsidDel="00284BA2">
          <w:rPr>
            <w:rFonts w:ascii="Times New Roman" w:hAnsi="Times New Roman" w:hint="eastAsia"/>
            <w:szCs w:val="21"/>
          </w:rPr>
          <w:delText>より、</w:delText>
        </w:r>
      </w:del>
      <w:ins w:id="134" w:author="倉科　昌" w:date="2023-02-06T21:13:00Z">
        <w:r w:rsidR="00804103">
          <w:rPr>
            <w:rFonts w:ascii="Times New Roman" w:hAnsi="Times New Roman" w:hint="eastAsia"/>
            <w:szCs w:val="21"/>
          </w:rPr>
          <w:t>バインダーとして</w:t>
        </w:r>
      </w:ins>
      <w:r w:rsidR="008A3E99">
        <w:rPr>
          <w:rFonts w:ascii="Times New Roman" w:hAnsi="Times New Roman" w:hint="eastAsia"/>
          <w:szCs w:val="21"/>
        </w:rPr>
        <w:t>セルロース</w:t>
      </w:r>
      <w:ins w:id="135" w:author="倉科　昌" w:date="2023-02-06T21:13:00Z">
        <w:r w:rsidR="00804103">
          <w:rPr>
            <w:rFonts w:ascii="Times New Roman" w:hAnsi="Times New Roman" w:hint="eastAsia"/>
            <w:szCs w:val="21"/>
          </w:rPr>
          <w:t>ナノファイバーを用いた</w:t>
        </w:r>
        <w:r w:rsidR="00804103">
          <w:rPr>
            <w:rFonts w:ascii="Times New Roman" w:hAnsi="Times New Roman" w:hint="eastAsia"/>
            <w:szCs w:val="21"/>
          </w:rPr>
          <w:t>C</w:t>
        </w:r>
      </w:ins>
      <w:ins w:id="136" w:author="倉科　昌" w:date="2023-02-06T21:14:00Z">
        <w:r w:rsidR="00804103">
          <w:rPr>
            <w:rFonts w:ascii="Times New Roman" w:hAnsi="Times New Roman"/>
            <w:szCs w:val="21"/>
          </w:rPr>
          <w:t>P</w:t>
        </w:r>
      </w:ins>
      <w:ins w:id="137" w:author="倉科　昌" w:date="2023-02-06T21:13:00Z">
        <w:r w:rsidR="00804103">
          <w:rPr>
            <w:rFonts w:ascii="Times New Roman" w:hAnsi="Times New Roman"/>
            <w:szCs w:val="21"/>
          </w:rPr>
          <w:t xml:space="preserve"> 2, </w:t>
        </w:r>
        <w:r w:rsidR="00804103">
          <w:rPr>
            <w:rFonts w:ascii="Times New Roman" w:hAnsi="Times New Roman" w:hint="eastAsia"/>
            <w:szCs w:val="21"/>
          </w:rPr>
          <w:t>3</w:t>
        </w:r>
      </w:ins>
      <w:ins w:id="138" w:author="倉科　昌" w:date="2023-02-06T21:14:00Z">
        <w:r w:rsidR="00804103">
          <w:rPr>
            <w:rFonts w:ascii="Times New Roman" w:hAnsi="Times New Roman" w:hint="eastAsia"/>
            <w:szCs w:val="21"/>
          </w:rPr>
          <w:t>電極</w:t>
        </w:r>
      </w:ins>
      <w:ins w:id="139" w:author="倉科　昌" w:date="2023-02-06T21:13:00Z">
        <w:r w:rsidR="00804103">
          <w:rPr>
            <w:rFonts w:ascii="Times New Roman" w:hAnsi="Times New Roman" w:hint="eastAsia"/>
            <w:szCs w:val="21"/>
          </w:rPr>
          <w:t>では</w:t>
        </w:r>
      </w:ins>
      <w:del w:id="140" w:author="倉科　昌" w:date="2023-02-06T21:18:00Z">
        <w:r w:rsidR="00EE7953" w:rsidDel="00804103">
          <w:rPr>
            <w:rFonts w:ascii="Times New Roman" w:hAnsi="Times New Roman" w:hint="eastAsia"/>
            <w:szCs w:val="21"/>
          </w:rPr>
          <w:delText>修飾の</w:delText>
        </w:r>
        <w:r w:rsidR="005E3898" w:rsidDel="00804103">
          <w:rPr>
            <w:rFonts w:ascii="Times New Roman" w:hAnsi="Times New Roman" w:hint="eastAsia"/>
            <w:szCs w:val="21"/>
          </w:rPr>
          <w:delText>2</w:delText>
        </w:r>
        <w:r w:rsidR="005E3898" w:rsidDel="00804103">
          <w:rPr>
            <w:rFonts w:ascii="Times New Roman" w:hAnsi="Times New Roman" w:hint="eastAsia"/>
            <w:szCs w:val="21"/>
          </w:rPr>
          <w:delText>つの電極では</w:delText>
        </w:r>
      </w:del>
      <w:r w:rsidR="00334E68">
        <w:rPr>
          <w:rFonts w:ascii="Times New Roman" w:hAnsi="Times New Roman" w:hint="eastAsia"/>
          <w:szCs w:val="21"/>
        </w:rPr>
        <w:t>電流密度が</w:t>
      </w:r>
      <w:r w:rsidR="00334E68">
        <w:rPr>
          <w:rFonts w:ascii="Times New Roman" w:hAnsi="Times New Roman"/>
          <w:szCs w:val="21"/>
        </w:rPr>
        <w:t>10</w:t>
      </w:r>
      <w:r w:rsidR="0085421E">
        <w:rPr>
          <w:rFonts w:ascii="Times New Roman" w:hAnsi="Times New Roman"/>
          <w:szCs w:val="21"/>
        </w:rPr>
        <w:t xml:space="preserve"> mA</w:t>
      </w:r>
      <w:ins w:id="141" w:author="倉科　昌" w:date="2023-02-06T21:41:00Z">
        <w:r w:rsidR="00D97500">
          <w:rPr>
            <w:rFonts w:ascii="Times New Roman" w:hAnsi="Times New Roman"/>
            <w:szCs w:val="21"/>
          </w:rPr>
          <w:t xml:space="preserve"> </w:t>
        </w:r>
      </w:ins>
      <w:del w:id="142" w:author="倉科　昌" w:date="2023-02-06T21:41:00Z">
        <w:r w:rsidR="0085421E" w:rsidDel="00D97500">
          <w:rPr>
            <w:rFonts w:ascii="Times New Roman" w:hAnsi="Times New Roman"/>
            <w:szCs w:val="21"/>
          </w:rPr>
          <w:delText>/</w:delText>
        </w:r>
      </w:del>
      <w:r w:rsidR="0085421E">
        <w:rPr>
          <w:rFonts w:ascii="Times New Roman" w:hAnsi="Times New Roman"/>
          <w:szCs w:val="21"/>
        </w:rPr>
        <w:t>cm</w:t>
      </w:r>
      <w:ins w:id="143" w:author="倉科　昌" w:date="2023-02-06T21:42:00Z">
        <w:r w:rsidR="00D97500" w:rsidRPr="00D97500">
          <w:rPr>
            <w:rFonts w:ascii="Times New Roman" w:hAnsi="Times New Roman"/>
            <w:szCs w:val="21"/>
            <w:vertAlign w:val="superscript"/>
            <w:rPrChange w:id="144" w:author="倉科　昌" w:date="2023-02-06T21:42:00Z">
              <w:rPr>
                <w:rFonts w:ascii="Times New Roman" w:hAnsi="Times New Roman"/>
                <w:szCs w:val="21"/>
              </w:rPr>
            </w:rPrChange>
          </w:rPr>
          <w:t>–</w:t>
        </w:r>
      </w:ins>
      <w:r w:rsidR="0085421E" w:rsidRPr="0085421E">
        <w:rPr>
          <w:rFonts w:ascii="Times New Roman" w:hAnsi="Times New Roman"/>
          <w:szCs w:val="21"/>
          <w:vertAlign w:val="superscript"/>
        </w:rPr>
        <w:t>2</w:t>
      </w:r>
      <w:r w:rsidR="0085421E">
        <w:rPr>
          <w:rFonts w:ascii="Times New Roman" w:hAnsi="Times New Roman" w:hint="eastAsia"/>
          <w:szCs w:val="21"/>
        </w:rPr>
        <w:t>程度で飽和し</w:t>
      </w:r>
      <w:del w:id="145" w:author="倉科　昌" w:date="2023-02-06T21:18:00Z">
        <w:r w:rsidR="0085421E" w:rsidDel="00804103">
          <w:rPr>
            <w:rFonts w:ascii="Times New Roman" w:hAnsi="Times New Roman" w:hint="eastAsia"/>
            <w:szCs w:val="21"/>
          </w:rPr>
          <w:delText>て</w:delText>
        </w:r>
        <w:r w:rsidR="00D74BA3" w:rsidDel="00804103">
          <w:rPr>
            <w:rFonts w:ascii="Times New Roman" w:hAnsi="Times New Roman" w:hint="eastAsia"/>
            <w:szCs w:val="21"/>
          </w:rPr>
          <w:delText>い</w:delText>
        </w:r>
      </w:del>
      <w:r w:rsidR="00D74BA3">
        <w:rPr>
          <w:rFonts w:ascii="Times New Roman" w:hAnsi="Times New Roman" w:hint="eastAsia"/>
          <w:szCs w:val="21"/>
        </w:rPr>
        <w:t>た</w:t>
      </w:r>
      <w:ins w:id="146" w:author="倉科　昌" w:date="2023-02-06T21:18:00Z">
        <w:r w:rsidR="00804103">
          <w:rPr>
            <w:rFonts w:ascii="Times New Roman" w:hAnsi="Times New Roman" w:hint="eastAsia"/>
            <w:szCs w:val="21"/>
          </w:rPr>
          <w:t>が、</w:t>
        </w:r>
        <w:r w:rsidR="00804103">
          <w:rPr>
            <w:rFonts w:ascii="Times New Roman" w:hAnsi="Times New Roman"/>
            <w:szCs w:val="21"/>
          </w:rPr>
          <w:t>CP</w:t>
        </w:r>
        <w:r w:rsidR="00804103">
          <w:rPr>
            <w:rFonts w:ascii="Times New Roman" w:hAnsi="Times New Roman" w:hint="eastAsia"/>
            <w:szCs w:val="21"/>
          </w:rPr>
          <w:t xml:space="preserve"> </w:t>
        </w:r>
        <w:r w:rsidR="00804103">
          <w:rPr>
            <w:rFonts w:ascii="Times New Roman" w:hAnsi="Times New Roman"/>
            <w:szCs w:val="21"/>
          </w:rPr>
          <w:t>4, 5</w:t>
        </w:r>
      </w:ins>
      <w:ins w:id="147" w:author="倉科　昌" w:date="2023-02-06T21:19:00Z">
        <w:r w:rsidR="00804103">
          <w:rPr>
            <w:rFonts w:ascii="Times New Roman" w:hAnsi="Times New Roman" w:hint="eastAsia"/>
            <w:szCs w:val="21"/>
          </w:rPr>
          <w:t>電極</w:t>
        </w:r>
      </w:ins>
      <w:del w:id="148" w:author="倉科　昌" w:date="2023-02-06T21:19:00Z">
        <w:r w:rsidR="00D74BA3" w:rsidDel="00804103">
          <w:rPr>
            <w:rFonts w:ascii="Times New Roman" w:hAnsi="Times New Roman" w:hint="eastAsia"/>
            <w:szCs w:val="21"/>
          </w:rPr>
          <w:delText>。</w:delText>
        </w:r>
        <w:r w:rsidR="00EE7953" w:rsidDel="00804103">
          <w:rPr>
            <w:rFonts w:ascii="Times New Roman" w:hAnsi="Times New Roman" w:hint="eastAsia"/>
            <w:szCs w:val="21"/>
          </w:rPr>
          <w:delText>また、</w:delText>
        </w:r>
        <w:r w:rsidR="005E3898" w:rsidDel="00804103">
          <w:rPr>
            <w:rFonts w:ascii="Times New Roman" w:hAnsi="Times New Roman" w:hint="eastAsia"/>
            <w:szCs w:val="21"/>
          </w:rPr>
          <w:delText>別</w:delText>
        </w:r>
        <w:r w:rsidR="005E3898" w:rsidDel="00804103">
          <w:rPr>
            <w:rFonts w:ascii="Times New Roman" w:hAnsi="Times New Roman" w:hint="eastAsia"/>
            <w:szCs w:val="21"/>
          </w:rPr>
          <w:delText>2</w:delText>
        </w:r>
        <w:r w:rsidR="005E3898" w:rsidDel="00804103">
          <w:rPr>
            <w:rFonts w:ascii="Times New Roman" w:hAnsi="Times New Roman" w:hint="eastAsia"/>
            <w:szCs w:val="21"/>
          </w:rPr>
          <w:delText>つの電極</w:delText>
        </w:r>
      </w:del>
      <w:r w:rsidR="00EE7953">
        <w:rPr>
          <w:rFonts w:ascii="Times New Roman" w:hAnsi="Times New Roman" w:hint="eastAsia"/>
          <w:szCs w:val="21"/>
        </w:rPr>
        <w:t>で</w:t>
      </w:r>
      <w:r w:rsidR="005E3898">
        <w:rPr>
          <w:rFonts w:ascii="Times New Roman" w:hAnsi="Times New Roman" w:hint="eastAsia"/>
          <w:szCs w:val="21"/>
        </w:rPr>
        <w:t>は</w:t>
      </w:r>
      <w:ins w:id="149" w:author="倉科　昌" w:date="2023-02-06T21:19:00Z">
        <w:r w:rsidR="00804103">
          <w:rPr>
            <w:rFonts w:ascii="Times New Roman" w:hAnsi="Times New Roman" w:hint="eastAsia"/>
            <w:szCs w:val="21"/>
          </w:rPr>
          <w:t>電極は</w:t>
        </w:r>
        <w:r w:rsidR="00804103">
          <w:rPr>
            <w:rFonts w:ascii="Times New Roman" w:hAnsi="Times New Roman" w:hint="eastAsia"/>
            <w:szCs w:val="21"/>
          </w:rPr>
          <w:t>0</w:t>
        </w:r>
        <w:r w:rsidR="00804103">
          <w:rPr>
            <w:rFonts w:ascii="Times New Roman" w:hAnsi="Times New Roman"/>
            <w:szCs w:val="21"/>
          </w:rPr>
          <w:t>.5 mA</w:t>
        </w:r>
      </w:ins>
      <w:ins w:id="150" w:author="倉科　昌" w:date="2023-02-06T21:42:00Z">
        <w:r w:rsidR="00D97500">
          <w:rPr>
            <w:rFonts w:ascii="Times New Roman" w:hAnsi="Times New Roman"/>
            <w:szCs w:val="21"/>
          </w:rPr>
          <w:t xml:space="preserve"> </w:t>
        </w:r>
      </w:ins>
      <w:ins w:id="151" w:author="倉科　昌" w:date="2023-02-06T21:19:00Z">
        <w:r w:rsidR="00804103">
          <w:rPr>
            <w:rFonts w:ascii="Times New Roman" w:hAnsi="Times New Roman"/>
            <w:szCs w:val="21"/>
          </w:rPr>
          <w:t>cm</w:t>
        </w:r>
      </w:ins>
      <w:ins w:id="152" w:author="倉科　昌" w:date="2023-02-06T21:42:00Z">
        <w:r w:rsidR="00D97500" w:rsidRPr="00A25B17">
          <w:rPr>
            <w:rFonts w:ascii="Times New Roman" w:hAnsi="Times New Roman"/>
            <w:szCs w:val="21"/>
            <w:vertAlign w:val="superscript"/>
          </w:rPr>
          <w:t>–</w:t>
        </w:r>
        <w:r w:rsidR="00D97500" w:rsidRPr="0085421E">
          <w:rPr>
            <w:rFonts w:ascii="Times New Roman" w:hAnsi="Times New Roman"/>
            <w:szCs w:val="21"/>
            <w:vertAlign w:val="superscript"/>
          </w:rPr>
          <w:t>2</w:t>
        </w:r>
      </w:ins>
      <w:ins w:id="153" w:author="倉科　昌" w:date="2023-02-06T21:19:00Z">
        <w:r w:rsidR="00804103">
          <w:rPr>
            <w:rFonts w:ascii="Times New Roman" w:hAnsi="Times New Roman" w:hint="eastAsia"/>
            <w:szCs w:val="21"/>
          </w:rPr>
          <w:t>程度</w:t>
        </w:r>
        <w:r w:rsidR="00804103">
          <w:rPr>
            <w:rFonts w:ascii="Times New Roman" w:hAnsi="Times New Roman" w:hint="eastAsia"/>
            <w:szCs w:val="21"/>
          </w:rPr>
          <w:t>を</w:t>
        </w:r>
      </w:ins>
      <w:ins w:id="154" w:author="倉科　昌" w:date="2023-02-06T21:20:00Z">
        <w:r w:rsidR="00804103">
          <w:rPr>
            <w:rFonts w:ascii="Times New Roman" w:hAnsi="Times New Roman" w:hint="eastAsia"/>
            <w:szCs w:val="21"/>
          </w:rPr>
          <w:t>示すなど、再現性に乏しかった。</w:t>
        </w:r>
      </w:ins>
      <w:del w:id="155" w:author="倉科　昌" w:date="2023-02-06T21:21:00Z">
        <w:r w:rsidR="005E3898" w:rsidDel="00284BA2">
          <w:rPr>
            <w:rFonts w:ascii="Times New Roman" w:hAnsi="Times New Roman" w:hint="eastAsia"/>
            <w:szCs w:val="21"/>
          </w:rPr>
          <w:delText>電流密度が</w:delText>
        </w:r>
        <w:r w:rsidR="00536965" w:rsidDel="00284BA2">
          <w:rPr>
            <w:rFonts w:ascii="Times New Roman" w:hAnsi="Times New Roman" w:hint="eastAsia"/>
            <w:szCs w:val="21"/>
          </w:rPr>
          <w:delText>1</w:delText>
        </w:r>
        <w:r w:rsidR="00536965" w:rsidDel="00284BA2">
          <w:rPr>
            <w:rFonts w:ascii="Times New Roman" w:hAnsi="Times New Roman"/>
            <w:szCs w:val="21"/>
          </w:rPr>
          <w:delText>/10</w:delText>
        </w:r>
        <w:r w:rsidR="005E3898" w:rsidDel="00284BA2">
          <w:rPr>
            <w:rFonts w:ascii="Times New Roman" w:hAnsi="Times New Roman" w:hint="eastAsia"/>
            <w:szCs w:val="21"/>
          </w:rPr>
          <w:delText>に</w:delText>
        </w:r>
        <w:r w:rsidR="00EE7953" w:rsidDel="00284BA2">
          <w:rPr>
            <w:rFonts w:ascii="Times New Roman" w:hAnsi="Times New Roman" w:hint="eastAsia"/>
            <w:szCs w:val="21"/>
          </w:rPr>
          <w:delText>低下していた</w:delText>
        </w:r>
        <w:r w:rsidR="005E3898" w:rsidDel="00284BA2">
          <w:rPr>
            <w:rFonts w:ascii="Times New Roman" w:hAnsi="Times New Roman" w:hint="eastAsia"/>
            <w:szCs w:val="21"/>
          </w:rPr>
          <w:delText>。</w:delText>
        </w:r>
      </w:del>
      <w:r w:rsidR="005E3898">
        <w:rPr>
          <w:rFonts w:ascii="Times New Roman" w:hAnsi="Times New Roman" w:hint="eastAsia"/>
          <w:szCs w:val="21"/>
        </w:rPr>
        <w:t>ナフィオン</w:t>
      </w:r>
      <w:ins w:id="156" w:author="倉科　昌" w:date="2023-02-06T21:21:00Z">
        <w:r w:rsidR="00284BA2">
          <w:rPr>
            <w:rFonts w:ascii="Times New Roman" w:hAnsi="Times New Roman" w:hint="eastAsia"/>
            <w:szCs w:val="21"/>
          </w:rPr>
          <w:t>溶液を用いた</w:t>
        </w:r>
        <w:r w:rsidR="00284BA2">
          <w:rPr>
            <w:rFonts w:ascii="Times New Roman" w:hAnsi="Times New Roman" w:hint="eastAsia"/>
            <w:szCs w:val="21"/>
          </w:rPr>
          <w:t>C</w:t>
        </w:r>
        <w:r w:rsidR="00284BA2">
          <w:rPr>
            <w:rFonts w:ascii="Times New Roman" w:hAnsi="Times New Roman"/>
            <w:szCs w:val="21"/>
          </w:rPr>
          <w:t>P</w:t>
        </w:r>
      </w:ins>
      <w:ins w:id="157" w:author="倉科　昌" w:date="2023-02-06T21:22:00Z">
        <w:r w:rsidR="00284BA2">
          <w:rPr>
            <w:rFonts w:ascii="Times New Roman" w:hAnsi="Times New Roman"/>
            <w:szCs w:val="21"/>
          </w:rPr>
          <w:t xml:space="preserve"> 6~9</w:t>
        </w:r>
      </w:ins>
      <w:del w:id="158" w:author="倉科　昌" w:date="2023-02-06T21:22:00Z">
        <w:r w:rsidR="00EE7953" w:rsidDel="00284BA2">
          <w:rPr>
            <w:rFonts w:ascii="Times New Roman" w:hAnsi="Times New Roman" w:hint="eastAsia"/>
            <w:szCs w:val="21"/>
          </w:rPr>
          <w:delText>修飾</w:delText>
        </w:r>
      </w:del>
      <w:r w:rsidR="00EE7953">
        <w:rPr>
          <w:rFonts w:ascii="Times New Roman" w:hAnsi="Times New Roman" w:hint="eastAsia"/>
          <w:szCs w:val="21"/>
        </w:rPr>
        <w:t>電極</w:t>
      </w:r>
      <w:ins w:id="159" w:author="倉科　昌" w:date="2023-02-06T21:22:00Z">
        <w:r w:rsidR="00284BA2">
          <w:rPr>
            <w:rFonts w:ascii="Times New Roman" w:hAnsi="Times New Roman" w:hint="eastAsia"/>
            <w:szCs w:val="21"/>
          </w:rPr>
          <w:t>はそれらより</w:t>
        </w:r>
      </w:ins>
      <w:ins w:id="160" w:author="倉科　昌" w:date="2023-02-06T21:23:00Z">
        <w:r w:rsidR="00284BA2">
          <w:rPr>
            <w:rFonts w:ascii="Times New Roman" w:hAnsi="Times New Roman" w:hint="eastAsia"/>
            <w:szCs w:val="21"/>
          </w:rPr>
          <w:t>濃度に対する電流増加</w:t>
        </w:r>
      </w:ins>
      <w:ins w:id="161" w:author="倉科　昌" w:date="2023-02-06T21:34:00Z">
        <w:r w:rsidR="001F2E32">
          <w:rPr>
            <w:rFonts w:ascii="Times New Roman" w:hAnsi="Times New Roman" w:hint="eastAsia"/>
            <w:szCs w:val="21"/>
          </w:rPr>
          <w:t>量</w:t>
        </w:r>
      </w:ins>
      <w:ins w:id="162" w:author="倉科　昌" w:date="2023-02-06T21:23:00Z">
        <w:r w:rsidR="00284BA2">
          <w:rPr>
            <w:rFonts w:ascii="Times New Roman" w:hAnsi="Times New Roman" w:hint="eastAsia"/>
            <w:szCs w:val="21"/>
          </w:rPr>
          <w:t>(</w:t>
        </w:r>
        <w:r w:rsidR="00284BA2">
          <w:rPr>
            <w:rFonts w:ascii="Times New Roman" w:hAnsi="Times New Roman" w:hint="eastAsia"/>
            <w:szCs w:val="21"/>
          </w:rPr>
          <w:t>感度</w:t>
        </w:r>
        <w:r w:rsidR="00284BA2">
          <w:rPr>
            <w:rFonts w:ascii="Times New Roman" w:hAnsi="Times New Roman"/>
            <w:szCs w:val="21"/>
          </w:rPr>
          <w:t>)</w:t>
        </w:r>
        <w:r w:rsidR="00284BA2">
          <w:rPr>
            <w:rFonts w:ascii="Times New Roman" w:hAnsi="Times New Roman" w:hint="eastAsia"/>
            <w:szCs w:val="21"/>
          </w:rPr>
          <w:t>が</w:t>
        </w:r>
      </w:ins>
      <w:ins w:id="163" w:author="倉科　昌" w:date="2023-02-06T21:33:00Z">
        <w:r w:rsidR="001F2E32">
          <w:rPr>
            <w:rFonts w:ascii="Times New Roman" w:hAnsi="Times New Roman" w:hint="eastAsia"/>
            <w:szCs w:val="21"/>
          </w:rPr>
          <w:t>大きく、</w:t>
        </w:r>
      </w:ins>
      <w:del w:id="164" w:author="倉科　昌" w:date="2023-02-06T21:36:00Z">
        <w:r w:rsidR="00560676" w:rsidDel="001F2E32">
          <w:rPr>
            <w:rFonts w:ascii="Times New Roman" w:hAnsi="Times New Roman" w:hint="eastAsia"/>
            <w:szCs w:val="21"/>
          </w:rPr>
          <w:delText>の電流応答</w:delText>
        </w:r>
        <w:r w:rsidR="00536965" w:rsidDel="001F2E32">
          <w:rPr>
            <w:rFonts w:ascii="Times New Roman" w:hAnsi="Times New Roman" w:hint="eastAsia"/>
            <w:szCs w:val="21"/>
          </w:rPr>
          <w:delText>では、セルロース</w:delText>
        </w:r>
        <w:r w:rsidR="001157CC" w:rsidDel="001F2E32">
          <w:rPr>
            <w:rFonts w:ascii="Times New Roman" w:hAnsi="Times New Roman" w:hint="eastAsia"/>
            <w:szCs w:val="21"/>
          </w:rPr>
          <w:delText>修飾電極ほどの</w:delText>
        </w:r>
      </w:del>
      <w:ins w:id="165" w:author="倉科　昌" w:date="2023-02-06T21:36:00Z">
        <w:r w:rsidR="001F2E32">
          <w:rPr>
            <w:rFonts w:ascii="Times New Roman" w:hAnsi="Times New Roman" w:hint="eastAsia"/>
            <w:szCs w:val="21"/>
          </w:rPr>
          <w:t>電流密度が</w:t>
        </w:r>
      </w:ins>
      <w:r w:rsidR="00560676">
        <w:rPr>
          <w:rFonts w:ascii="Times New Roman" w:hAnsi="Times New Roman" w:hint="eastAsia"/>
          <w:szCs w:val="21"/>
        </w:rPr>
        <w:t>低</w:t>
      </w:r>
      <w:ins w:id="166" w:author="倉科　昌" w:date="2023-02-06T21:47:00Z">
        <w:r w:rsidR="00D97500">
          <w:rPr>
            <w:rFonts w:ascii="Times New Roman" w:hAnsi="Times New Roman" w:hint="eastAsia"/>
            <w:szCs w:val="21"/>
          </w:rPr>
          <w:t>い</w:t>
        </w:r>
      </w:ins>
      <w:del w:id="167" w:author="倉科　昌" w:date="2023-02-06T21:47:00Z">
        <w:r w:rsidR="00560676" w:rsidDel="00D97500">
          <w:rPr>
            <w:rFonts w:ascii="Times New Roman" w:hAnsi="Times New Roman" w:hint="eastAsia"/>
            <w:szCs w:val="21"/>
          </w:rPr>
          <w:delText>下</w:delText>
        </w:r>
      </w:del>
      <w:ins w:id="168" w:author="倉科　昌" w:date="2023-02-06T21:36:00Z">
        <w:r w:rsidR="001F2E32">
          <w:rPr>
            <w:rFonts w:ascii="Times New Roman" w:hAnsi="Times New Roman" w:hint="eastAsia"/>
            <w:szCs w:val="21"/>
          </w:rPr>
          <w:t>電極は</w:t>
        </w:r>
      </w:ins>
      <w:ins w:id="169" w:author="倉科　昌" w:date="2023-02-06T21:37:00Z">
        <w:r w:rsidR="001F2E32">
          <w:rPr>
            <w:rFonts w:ascii="Times New Roman" w:hAnsi="Times New Roman" w:hint="eastAsia"/>
            <w:szCs w:val="21"/>
          </w:rPr>
          <w:t>無かった</w:t>
        </w:r>
      </w:ins>
      <w:del w:id="170" w:author="倉科　昌" w:date="2023-02-06T21:37:00Z">
        <w:r w:rsidR="001157CC" w:rsidDel="001F2E32">
          <w:rPr>
            <w:rFonts w:ascii="Times New Roman" w:hAnsi="Times New Roman" w:hint="eastAsia"/>
            <w:szCs w:val="21"/>
          </w:rPr>
          <w:delText>が</w:delText>
        </w:r>
        <w:r w:rsidR="00560676" w:rsidDel="001F2E32">
          <w:rPr>
            <w:rFonts w:ascii="Times New Roman" w:hAnsi="Times New Roman" w:hint="eastAsia"/>
            <w:szCs w:val="21"/>
          </w:rPr>
          <w:delText>見られ</w:delText>
        </w:r>
        <w:r w:rsidR="00071FF5" w:rsidDel="001F2E32">
          <w:rPr>
            <w:rFonts w:ascii="Times New Roman" w:hAnsi="Times New Roman" w:hint="eastAsia"/>
            <w:szCs w:val="21"/>
          </w:rPr>
          <w:delText>なかった</w:delText>
        </w:r>
        <w:r w:rsidR="00592883" w:rsidDel="001F2E32">
          <w:rPr>
            <w:rFonts w:ascii="Times New Roman" w:hAnsi="Times New Roman" w:hint="eastAsia"/>
            <w:szCs w:val="21"/>
          </w:rPr>
          <w:delText>為、再現性の観点から</w:delText>
        </w:r>
      </w:del>
      <w:ins w:id="171" w:author="倉科　昌" w:date="2023-02-06T21:37:00Z">
        <w:r w:rsidR="001F2E32">
          <w:rPr>
            <w:rFonts w:ascii="Times New Roman" w:hAnsi="Times New Roman" w:hint="eastAsia"/>
            <w:szCs w:val="21"/>
          </w:rPr>
          <w:t>ため、</w:t>
        </w:r>
      </w:ins>
      <w:r w:rsidR="00592883">
        <w:rPr>
          <w:rFonts w:ascii="Times New Roman" w:hAnsi="Times New Roman" w:hint="eastAsia"/>
          <w:szCs w:val="21"/>
        </w:rPr>
        <w:t>ナフィオン</w:t>
      </w:r>
      <w:ins w:id="172" w:author="倉科　昌" w:date="2023-02-06T21:37:00Z">
        <w:r w:rsidR="001F2E32">
          <w:rPr>
            <w:rFonts w:ascii="Times New Roman" w:hAnsi="Times New Roman" w:hint="eastAsia"/>
            <w:szCs w:val="21"/>
          </w:rPr>
          <w:t>の方</w:t>
        </w:r>
      </w:ins>
      <w:r w:rsidR="00592883">
        <w:rPr>
          <w:rFonts w:ascii="Times New Roman" w:hAnsi="Times New Roman" w:hint="eastAsia"/>
          <w:szCs w:val="21"/>
        </w:rPr>
        <w:t>がセルロース</w:t>
      </w:r>
      <w:ins w:id="173" w:author="倉科　昌" w:date="2023-02-06T21:37:00Z">
        <w:r w:rsidR="001F2E32">
          <w:rPr>
            <w:rFonts w:ascii="Times New Roman" w:hAnsi="Times New Roman" w:hint="eastAsia"/>
            <w:szCs w:val="21"/>
          </w:rPr>
          <w:t>ナノファイバーより適していた</w:t>
        </w:r>
      </w:ins>
      <w:del w:id="174" w:author="倉科　昌" w:date="2023-02-06T21:37:00Z">
        <w:r w:rsidR="00592883" w:rsidDel="001F2E32">
          <w:rPr>
            <w:rFonts w:ascii="Times New Roman" w:hAnsi="Times New Roman" w:hint="eastAsia"/>
            <w:szCs w:val="21"/>
          </w:rPr>
          <w:delText>より優位であると考える</w:delText>
        </w:r>
      </w:del>
      <w:r w:rsidR="00071FF5">
        <w:rPr>
          <w:rFonts w:ascii="Times New Roman" w:hAnsi="Times New Roman" w:hint="eastAsia"/>
          <w:szCs w:val="21"/>
        </w:rPr>
        <w:t>。</w:t>
      </w:r>
      <w:ins w:id="175" w:author="倉科　昌" w:date="2023-02-06T21:37:00Z">
        <w:r w:rsidR="001F2E32">
          <w:rPr>
            <w:rFonts w:ascii="Times New Roman" w:hAnsi="Times New Roman" w:hint="eastAsia"/>
            <w:szCs w:val="21"/>
          </w:rPr>
          <w:t>特に</w:t>
        </w:r>
      </w:ins>
      <w:ins w:id="176" w:author="倉科　昌" w:date="2023-02-06T21:38:00Z">
        <w:r w:rsidR="001F2E32" w:rsidRPr="009D77C5">
          <w:rPr>
            <w:rFonts w:ascii="Times New Roman" w:hAnsi="Times New Roman"/>
            <w:szCs w:val="21"/>
          </w:rPr>
          <w:t>ナフィオン</w:t>
        </w:r>
        <w:r w:rsidR="001F2E32">
          <w:rPr>
            <w:rFonts w:ascii="Times New Roman" w:hAnsi="Times New Roman" w:hint="eastAsia"/>
            <w:szCs w:val="21"/>
          </w:rPr>
          <w:t>溶液</w:t>
        </w:r>
        <w:r w:rsidR="001F2E32" w:rsidRPr="009D77C5">
          <w:rPr>
            <w:rFonts w:ascii="Times New Roman" w:hAnsi="Times New Roman"/>
            <w:szCs w:val="21"/>
          </w:rPr>
          <w:t>10</w:t>
        </w:r>
        <w:r w:rsidR="001F2E32">
          <w:rPr>
            <w:rFonts w:ascii="Times New Roman" w:hAnsi="Times New Roman"/>
            <w:szCs w:val="21"/>
          </w:rPr>
          <w:t xml:space="preserve"> </w:t>
        </w:r>
        <w:proofErr w:type="spellStart"/>
        <w:r w:rsidR="001F2E32" w:rsidRPr="009D77C5">
          <w:rPr>
            <w:rFonts w:ascii="Times New Roman" w:hAnsi="Times New Roman"/>
            <w:szCs w:val="21"/>
          </w:rPr>
          <w:t>μL</w:t>
        </w:r>
        <w:proofErr w:type="spellEnd"/>
        <w:r w:rsidR="001F2E32">
          <w:rPr>
            <w:rFonts w:ascii="Times New Roman" w:hAnsi="Times New Roman" w:hint="eastAsia"/>
            <w:szCs w:val="21"/>
          </w:rPr>
          <w:t>を用いた</w:t>
        </w:r>
      </w:ins>
      <w:ins w:id="177" w:author="倉科　昌" w:date="2023-02-06T21:45:00Z">
        <w:r w:rsidR="00D97500">
          <w:rPr>
            <w:rFonts w:ascii="Times New Roman" w:hAnsi="Times New Roman" w:hint="eastAsia"/>
            <w:szCs w:val="21"/>
          </w:rPr>
          <w:t>電極の</w:t>
        </w:r>
      </w:ins>
      <w:ins w:id="178" w:author="倉科　昌" w:date="2023-02-06T21:42:00Z">
        <w:r w:rsidR="00D97500">
          <w:rPr>
            <w:rFonts w:ascii="Times New Roman" w:hAnsi="Times New Roman" w:hint="eastAsia"/>
            <w:szCs w:val="21"/>
          </w:rPr>
          <w:t>感度</w:t>
        </w:r>
      </w:ins>
      <w:ins w:id="179" w:author="倉科　昌" w:date="2023-02-06T21:45:00Z">
        <w:r w:rsidR="00D97500">
          <w:rPr>
            <w:rFonts w:ascii="Times New Roman" w:hAnsi="Times New Roman" w:hint="eastAsia"/>
            <w:szCs w:val="21"/>
          </w:rPr>
          <w:t>が高く、</w:t>
        </w:r>
        <w:r w:rsidR="00D97500">
          <w:rPr>
            <w:rFonts w:ascii="Times New Roman" w:hAnsi="Times New Roman"/>
            <w:szCs w:val="21"/>
          </w:rPr>
          <w:t xml:space="preserve">CP </w:t>
        </w:r>
      </w:ins>
      <w:ins w:id="180" w:author="倉科　昌" w:date="2023-02-06T21:46:00Z">
        <w:r w:rsidR="00D97500">
          <w:rPr>
            <w:rFonts w:ascii="Times New Roman" w:hAnsi="Times New Roman"/>
            <w:szCs w:val="21"/>
          </w:rPr>
          <w:t>8</w:t>
        </w:r>
      </w:ins>
      <w:ins w:id="181" w:author="倉科　昌" w:date="2023-02-06T21:45:00Z">
        <w:r w:rsidR="00D97500">
          <w:rPr>
            <w:rFonts w:ascii="Times New Roman" w:hAnsi="Times New Roman" w:hint="eastAsia"/>
            <w:szCs w:val="21"/>
          </w:rPr>
          <w:t>では</w:t>
        </w:r>
      </w:ins>
      <w:ins w:id="182" w:author="倉科　昌" w:date="2023-02-06T21:40:00Z">
        <w:r w:rsidR="001F2E32">
          <w:rPr>
            <w:rFonts w:ascii="Times New Roman" w:hAnsi="Times New Roman" w:hint="eastAsia"/>
            <w:szCs w:val="21"/>
          </w:rPr>
          <w:t>直線性の高い</w:t>
        </w:r>
        <w:r w:rsidR="00D97500">
          <w:rPr>
            <w:rFonts w:ascii="Times New Roman" w:hAnsi="Times New Roman" w:hint="eastAsia"/>
            <w:szCs w:val="21"/>
          </w:rPr>
          <w:t>0~</w:t>
        </w:r>
        <w:r w:rsidR="00D97500">
          <w:rPr>
            <w:rFonts w:ascii="Times New Roman" w:hAnsi="Times New Roman"/>
            <w:szCs w:val="21"/>
          </w:rPr>
          <w:t>XX.X mM</w:t>
        </w:r>
        <w:r w:rsidR="00D97500">
          <w:rPr>
            <w:rFonts w:ascii="Times New Roman" w:hAnsi="Times New Roman" w:hint="eastAsia"/>
            <w:szCs w:val="21"/>
          </w:rPr>
          <w:t>の範囲で</w:t>
        </w:r>
      </w:ins>
      <w:del w:id="183" w:author="倉科　昌" w:date="2023-02-06T21:41:00Z">
        <w:r w:rsidR="00071FF5" w:rsidDel="00D97500">
          <w:rPr>
            <w:rFonts w:ascii="Times New Roman" w:hAnsi="Times New Roman"/>
            <w:szCs w:val="21"/>
          </w:rPr>
          <w:delText>Fig.1</w:delText>
        </w:r>
        <w:r w:rsidR="00071FF5" w:rsidDel="00D97500">
          <w:rPr>
            <w:rFonts w:ascii="Times New Roman" w:hAnsi="Times New Roman" w:hint="eastAsia"/>
            <w:szCs w:val="21"/>
          </w:rPr>
          <w:delText>のグラフを</w:delText>
        </w:r>
        <w:r w:rsidR="007E7782" w:rsidDel="00D97500">
          <w:rPr>
            <w:rFonts w:ascii="Times New Roman" w:hAnsi="Times New Roman"/>
            <w:szCs w:val="21"/>
          </w:rPr>
          <w:delText>R</w:delText>
        </w:r>
        <w:r w:rsidR="007E7782" w:rsidRPr="007E7782" w:rsidDel="00D97500">
          <w:rPr>
            <w:rFonts w:ascii="Times New Roman" w:hAnsi="Times New Roman"/>
            <w:szCs w:val="21"/>
            <w:vertAlign w:val="superscript"/>
          </w:rPr>
          <w:delText>2</w:delText>
        </w:r>
        <w:r w:rsidR="000C6869" w:rsidDel="00D97500">
          <w:rPr>
            <w:rFonts w:ascii="Times New Roman" w:hAnsi="Times New Roman"/>
            <w:szCs w:val="21"/>
          </w:rPr>
          <w:delText>=</w:delText>
        </w:r>
        <w:r w:rsidR="000C6869" w:rsidDel="00D97500">
          <w:rPr>
            <w:rFonts w:ascii="Times New Roman" w:hAnsi="Times New Roman" w:hint="eastAsia"/>
            <w:szCs w:val="21"/>
          </w:rPr>
          <w:delText>0</w:delText>
        </w:r>
        <w:r w:rsidR="000C6869" w:rsidDel="00D97500">
          <w:rPr>
            <w:rFonts w:ascii="Times New Roman" w:hAnsi="Times New Roman"/>
            <w:szCs w:val="21"/>
          </w:rPr>
          <w:delText>.</w:delText>
        </w:r>
        <w:r w:rsidR="007E7782" w:rsidDel="00D97500">
          <w:rPr>
            <w:rFonts w:ascii="Times New Roman" w:hAnsi="Times New Roman" w:hint="eastAsia"/>
            <w:szCs w:val="21"/>
          </w:rPr>
          <w:delText>99</w:delText>
        </w:r>
        <w:r w:rsidR="000C6869" w:rsidDel="00D97500">
          <w:rPr>
            <w:rFonts w:ascii="Times New Roman" w:hAnsi="Times New Roman" w:hint="eastAsia"/>
            <w:szCs w:val="21"/>
          </w:rPr>
          <w:delText>以上になるように各プロットに対して直線を引き、</w:delText>
        </w:r>
        <w:r w:rsidR="002E6737" w:rsidDel="00D97500">
          <w:rPr>
            <w:rFonts w:ascii="Times New Roman" w:hAnsi="Times New Roman" w:hint="eastAsia"/>
            <w:szCs w:val="21"/>
          </w:rPr>
          <w:delText>それぞれ</w:delText>
        </w:r>
        <w:r w:rsidR="00071FF5" w:rsidDel="00D97500">
          <w:rPr>
            <w:rFonts w:ascii="Times New Roman" w:hAnsi="Times New Roman" w:hint="eastAsia"/>
            <w:szCs w:val="21"/>
          </w:rPr>
          <w:delText>の</w:delText>
        </w:r>
        <w:r w:rsidR="000C6869" w:rsidDel="00D97500">
          <w:rPr>
            <w:rFonts w:ascii="Times New Roman" w:hAnsi="Times New Roman" w:hint="eastAsia"/>
            <w:szCs w:val="21"/>
          </w:rPr>
          <w:delText>傾き</w:delText>
        </w:r>
        <w:r w:rsidR="00071FF5" w:rsidDel="00D97500">
          <w:rPr>
            <w:rFonts w:ascii="Times New Roman" w:hAnsi="Times New Roman" w:hint="eastAsia"/>
            <w:szCs w:val="21"/>
          </w:rPr>
          <w:delText>を求めた結果、</w:delText>
        </w:r>
        <w:r w:rsidR="003C2A28" w:rsidDel="00D97500">
          <w:rPr>
            <w:rFonts w:ascii="Times New Roman" w:hAnsi="Times New Roman" w:hint="eastAsia"/>
            <w:szCs w:val="21"/>
          </w:rPr>
          <w:delText>ナフィオン</w:delText>
        </w:r>
        <w:r w:rsidR="00F46C10" w:rsidDel="00D97500">
          <w:rPr>
            <w:rFonts w:ascii="Times New Roman" w:hAnsi="Times New Roman"/>
            <w:szCs w:val="21"/>
          </w:rPr>
          <w:delText xml:space="preserve">10 </w:delText>
        </w:r>
        <w:r w:rsidR="00F46C10" w:rsidDel="00D97500">
          <w:rPr>
            <w:rFonts w:ascii="Times New Roman" w:hAnsi="Times New Roman" w:hint="eastAsia"/>
            <w:szCs w:val="21"/>
          </w:rPr>
          <w:delText>μ</w:delText>
        </w:r>
        <w:r w:rsidR="00F46C10" w:rsidDel="00D97500">
          <w:rPr>
            <w:rFonts w:ascii="Times New Roman" w:hAnsi="Times New Roman"/>
            <w:szCs w:val="21"/>
          </w:rPr>
          <w:delText>L</w:delText>
        </w:r>
        <w:r w:rsidR="002E6737" w:rsidDel="00D97500">
          <w:rPr>
            <w:rFonts w:ascii="Times New Roman" w:hAnsi="Times New Roman" w:hint="eastAsia"/>
            <w:szCs w:val="21"/>
          </w:rPr>
          <w:delText>の</w:delText>
        </w:r>
      </w:del>
      <w:r w:rsidR="002E6737">
        <w:rPr>
          <w:rFonts w:ascii="Times New Roman" w:hAnsi="Times New Roman"/>
          <w:szCs w:val="21"/>
        </w:rPr>
        <w:t>2.8</w:t>
      </w:r>
      <w:del w:id="184" w:author="倉科　昌" w:date="2023-02-06T21:41:00Z">
        <w:r w:rsidR="002E6737" w:rsidDel="00D97500">
          <w:rPr>
            <w:rFonts w:ascii="Times New Roman" w:hAnsi="Times New Roman" w:hint="eastAsia"/>
            <w:szCs w:val="21"/>
          </w:rPr>
          <w:delText>178</w:delText>
        </w:r>
      </w:del>
      <w:ins w:id="185" w:author="倉科　昌" w:date="2023-02-06T21:41:00Z">
        <w:r w:rsidR="00D97500">
          <w:rPr>
            <w:rFonts w:ascii="Times New Roman" w:hAnsi="Times New Roman" w:hint="eastAsia"/>
            <w:szCs w:val="21"/>
          </w:rPr>
          <w:t>2</w:t>
        </w:r>
        <w:r w:rsidR="00D97500">
          <w:rPr>
            <w:rFonts w:ascii="Times New Roman" w:hAnsi="Times New Roman"/>
            <w:szCs w:val="21"/>
          </w:rPr>
          <w:t xml:space="preserve"> </w:t>
        </w:r>
      </w:ins>
      <w:ins w:id="186" w:author="倉科　昌" w:date="2023-02-06T21:43:00Z">
        <w:r w:rsidR="00D97500">
          <w:rPr>
            <w:rFonts w:ascii="Times New Roman" w:hAnsi="Times New Roman"/>
            <w:szCs w:val="21"/>
          </w:rPr>
          <w:t>mA cm</w:t>
        </w:r>
        <w:r w:rsidR="00D97500" w:rsidRPr="00A25B17">
          <w:rPr>
            <w:rFonts w:ascii="Times New Roman" w:hAnsi="Times New Roman"/>
            <w:szCs w:val="21"/>
            <w:vertAlign w:val="superscript"/>
          </w:rPr>
          <w:t>–</w:t>
        </w:r>
        <w:r w:rsidR="00D97500" w:rsidRPr="0085421E">
          <w:rPr>
            <w:rFonts w:ascii="Times New Roman" w:hAnsi="Times New Roman"/>
            <w:szCs w:val="21"/>
            <w:vertAlign w:val="superscript"/>
          </w:rPr>
          <w:t>2</w:t>
        </w:r>
        <w:r w:rsidR="00D97500" w:rsidRPr="00D97500">
          <w:rPr>
            <w:rFonts w:ascii="Times New Roman" w:hAnsi="Times New Roman" w:hint="eastAsia"/>
            <w:szCs w:val="21"/>
            <w:rPrChange w:id="187" w:author="倉科　昌" w:date="2023-02-06T21:43:00Z">
              <w:rPr>
                <w:rFonts w:ascii="Times New Roman" w:hAnsi="Times New Roman" w:hint="eastAsia"/>
                <w:szCs w:val="21"/>
                <w:vertAlign w:val="superscript"/>
              </w:rPr>
            </w:rPrChange>
          </w:rPr>
          <w:t xml:space="preserve"> </w:t>
        </w:r>
        <w:r w:rsidR="00D97500" w:rsidRPr="00D97500">
          <w:rPr>
            <w:rFonts w:ascii="Times New Roman" w:hAnsi="Times New Roman"/>
            <w:szCs w:val="21"/>
            <w:rPrChange w:id="188" w:author="倉科　昌" w:date="2023-02-06T21:43:00Z">
              <w:rPr>
                <w:rFonts w:ascii="Times New Roman" w:hAnsi="Times New Roman"/>
                <w:szCs w:val="21"/>
                <w:vertAlign w:val="superscript"/>
              </w:rPr>
            </w:rPrChange>
          </w:rPr>
          <w:t>mM</w:t>
        </w:r>
        <w:r w:rsidR="00D97500" w:rsidRPr="00A25B17">
          <w:rPr>
            <w:rFonts w:ascii="Times New Roman" w:hAnsi="Times New Roman"/>
            <w:szCs w:val="21"/>
            <w:vertAlign w:val="superscript"/>
          </w:rPr>
          <w:t>–</w:t>
        </w:r>
        <w:r w:rsidR="00D97500">
          <w:rPr>
            <w:rFonts w:ascii="Times New Roman" w:hAnsi="Times New Roman"/>
            <w:szCs w:val="21"/>
            <w:vertAlign w:val="superscript"/>
          </w:rPr>
          <w:t>1</w:t>
        </w:r>
      </w:ins>
      <w:del w:id="189" w:author="倉科　昌" w:date="2023-02-06T21:43:00Z">
        <w:r w:rsidR="00F46C10" w:rsidDel="00D97500">
          <w:rPr>
            <w:rFonts w:ascii="Times New Roman" w:hAnsi="Times New Roman" w:hint="eastAsia"/>
            <w:szCs w:val="21"/>
          </w:rPr>
          <w:delText>と</w:delText>
        </w:r>
        <w:r w:rsidR="003C2A28" w:rsidDel="00D97500">
          <w:rPr>
            <w:rFonts w:ascii="Times New Roman" w:hAnsi="Times New Roman" w:hint="eastAsia"/>
            <w:szCs w:val="21"/>
          </w:rPr>
          <w:delText>グルコース</w:delText>
        </w:r>
        <w:r w:rsidR="00822FBD" w:rsidDel="00D97500">
          <w:rPr>
            <w:rFonts w:ascii="Times New Roman" w:hAnsi="Times New Roman"/>
            <w:szCs w:val="21"/>
          </w:rPr>
          <w:delText>0.2 g</w:delText>
        </w:r>
        <w:r w:rsidR="002E6737" w:rsidDel="00D97500">
          <w:rPr>
            <w:rFonts w:ascii="Times New Roman" w:hAnsi="Times New Roman" w:hint="eastAsia"/>
            <w:szCs w:val="21"/>
          </w:rPr>
          <w:delText>の</w:delText>
        </w:r>
        <w:r w:rsidR="002E6737" w:rsidDel="00D97500">
          <w:rPr>
            <w:rFonts w:ascii="Times New Roman" w:hAnsi="Times New Roman"/>
            <w:szCs w:val="21"/>
          </w:rPr>
          <w:delText>0.8958</w:delText>
        </w:r>
        <w:r w:rsidR="00071FF5" w:rsidDel="00D97500">
          <w:rPr>
            <w:rFonts w:ascii="Times New Roman" w:hAnsi="Times New Roman" w:hint="eastAsia"/>
            <w:szCs w:val="21"/>
          </w:rPr>
          <w:delText>が最大</w:delText>
        </w:r>
      </w:del>
      <w:r w:rsidR="00822FBD">
        <w:rPr>
          <w:rFonts w:ascii="Times New Roman" w:hAnsi="Times New Roman" w:hint="eastAsia"/>
          <w:szCs w:val="21"/>
        </w:rPr>
        <w:t>であった。</w:t>
      </w:r>
      <w:del w:id="190" w:author="倉科　昌" w:date="2023-02-06T21:46:00Z">
        <w:r w:rsidR="00822FBD" w:rsidDel="00D97500">
          <w:rPr>
            <w:rFonts w:ascii="Times New Roman" w:hAnsi="Times New Roman" w:hint="eastAsia"/>
            <w:szCs w:val="21"/>
          </w:rPr>
          <w:delText>傾きは電極がグルコースに対して</w:delText>
        </w:r>
        <w:r w:rsidR="003D3A09" w:rsidDel="00D97500">
          <w:rPr>
            <w:rFonts w:ascii="Times New Roman" w:hAnsi="Times New Roman" w:hint="eastAsia"/>
            <w:szCs w:val="21"/>
          </w:rPr>
          <w:delText>の</w:delText>
        </w:r>
        <w:r w:rsidR="001A0BA1" w:rsidDel="00D97500">
          <w:rPr>
            <w:rFonts w:ascii="Times New Roman" w:hAnsi="Times New Roman" w:hint="eastAsia"/>
            <w:szCs w:val="21"/>
          </w:rPr>
          <w:delText>電流応答</w:delText>
        </w:r>
        <w:r w:rsidR="003D3A09" w:rsidDel="00D97500">
          <w:rPr>
            <w:rFonts w:ascii="Times New Roman" w:hAnsi="Times New Roman" w:hint="eastAsia"/>
            <w:szCs w:val="21"/>
          </w:rPr>
          <w:delText>の</w:delText>
        </w:r>
        <w:r w:rsidR="00822FBD" w:rsidDel="00D97500">
          <w:rPr>
            <w:rFonts w:ascii="Times New Roman" w:hAnsi="Times New Roman" w:hint="eastAsia"/>
            <w:szCs w:val="21"/>
          </w:rPr>
          <w:delText>感度を表しており、</w:delText>
        </w:r>
        <w:r w:rsidR="00662745" w:rsidDel="00D97500">
          <w:rPr>
            <w:rFonts w:ascii="Times New Roman" w:hAnsi="Times New Roman" w:hint="eastAsia"/>
            <w:szCs w:val="21"/>
          </w:rPr>
          <w:delText>ナフィオン</w:delText>
        </w:r>
        <w:r w:rsidR="00F2113B" w:rsidDel="00D97500">
          <w:rPr>
            <w:rFonts w:ascii="Times New Roman" w:hAnsi="Times New Roman" w:hint="eastAsia"/>
            <w:szCs w:val="21"/>
          </w:rPr>
          <w:delText>は</w:delText>
        </w:r>
        <w:r w:rsidR="00662745" w:rsidDel="00D97500">
          <w:rPr>
            <w:rFonts w:ascii="Times New Roman" w:hAnsi="Times New Roman" w:hint="eastAsia"/>
            <w:szCs w:val="21"/>
          </w:rPr>
          <w:delText>グルコース</w:delText>
        </w:r>
        <w:r w:rsidR="00F2113B" w:rsidDel="00D97500">
          <w:rPr>
            <w:rFonts w:ascii="Times New Roman" w:hAnsi="Times New Roman" w:hint="eastAsia"/>
            <w:szCs w:val="21"/>
          </w:rPr>
          <w:delText>に比べて</w:delText>
        </w:r>
        <w:r w:rsidR="00F2113B" w:rsidDel="00D97500">
          <w:rPr>
            <w:rFonts w:ascii="Times New Roman" w:hAnsi="Times New Roman"/>
            <w:szCs w:val="21"/>
          </w:rPr>
          <w:delText>3.15</w:delText>
        </w:r>
        <w:r w:rsidR="00F2113B" w:rsidDel="00D97500">
          <w:rPr>
            <w:rFonts w:ascii="Times New Roman" w:hAnsi="Times New Roman" w:hint="eastAsia"/>
            <w:szCs w:val="21"/>
          </w:rPr>
          <w:delText>倍感度が高かった。</w:delText>
        </w:r>
      </w:del>
    </w:p>
    <w:p w14:paraId="21CC1B65" w14:textId="7A4D0A5B" w:rsidR="009B2C0D" w:rsidRDefault="009B2C0D" w:rsidP="00D97500">
      <w:pPr>
        <w:rPr>
          <w:rFonts w:ascii="Times New Roman" w:hAnsi="Times New Roman" w:hint="eastAsia"/>
          <w:szCs w:val="21"/>
        </w:rPr>
      </w:pPr>
      <w:del w:id="191" w:author="倉科　昌" w:date="2023-02-06T21:47:00Z">
        <w:r w:rsidDel="00D97500">
          <w:rPr>
            <w:rFonts w:ascii="Times New Roman" w:hAnsi="Times New Roman" w:hint="eastAsia"/>
            <w:szCs w:val="21"/>
          </w:rPr>
          <w:delText>この結果から、</w:delText>
        </w:r>
      </w:del>
      <w:del w:id="192" w:author="倉科　昌" w:date="2023-02-06T21:48:00Z">
        <w:r w:rsidDel="00D97500">
          <w:rPr>
            <w:rFonts w:ascii="Times New Roman" w:hAnsi="Times New Roman" w:hint="eastAsia"/>
            <w:szCs w:val="21"/>
          </w:rPr>
          <w:delText>ナフィオン</w:delText>
        </w:r>
        <w:r w:rsidDel="00D97500">
          <w:rPr>
            <w:rFonts w:ascii="Times New Roman" w:hAnsi="Times New Roman" w:hint="eastAsia"/>
            <w:szCs w:val="21"/>
          </w:rPr>
          <w:delText>1</w:delText>
        </w:r>
        <w:r w:rsidDel="00D97500">
          <w:rPr>
            <w:rFonts w:ascii="Times New Roman" w:hAnsi="Times New Roman"/>
            <w:szCs w:val="21"/>
          </w:rPr>
          <w:delText>0</w:delText>
        </w:r>
        <w:r w:rsidDel="00D97500">
          <w:rPr>
            <w:rFonts w:ascii="ＭＳ 明朝" w:hAnsi="ＭＳ 明朝" w:hint="eastAsia"/>
            <w:szCs w:val="21"/>
          </w:rPr>
          <w:delText>μ</w:delText>
        </w:r>
        <w:r w:rsidDel="00D97500">
          <w:rPr>
            <w:rFonts w:ascii="Times New Roman" w:hAnsi="Times New Roman" w:hint="eastAsia"/>
            <w:szCs w:val="21"/>
          </w:rPr>
          <w:delText>L</w:delText>
        </w:r>
        <w:r w:rsidR="002B3E08" w:rsidDel="00D97500">
          <w:rPr>
            <w:rFonts w:ascii="Times New Roman" w:hAnsi="Times New Roman" w:hint="eastAsia"/>
            <w:szCs w:val="21"/>
          </w:rPr>
          <w:delText>の</w:delText>
        </w:r>
      </w:del>
      <w:ins w:id="193" w:author="倉科　昌" w:date="2023-02-06T21:48:00Z">
        <w:r w:rsidR="00D97500">
          <w:rPr>
            <w:rFonts w:ascii="Times New Roman" w:hAnsi="Times New Roman" w:hint="eastAsia"/>
            <w:szCs w:val="21"/>
          </w:rPr>
          <w:t>C</w:t>
        </w:r>
        <w:r w:rsidR="00D97500">
          <w:rPr>
            <w:rFonts w:ascii="Times New Roman" w:hAnsi="Times New Roman"/>
            <w:szCs w:val="21"/>
          </w:rPr>
          <w:t>P 8</w:t>
        </w:r>
        <w:r w:rsidR="00D97500">
          <w:rPr>
            <w:rFonts w:ascii="Times New Roman" w:hAnsi="Times New Roman" w:hint="eastAsia"/>
            <w:szCs w:val="21"/>
          </w:rPr>
          <w:t>電極での</w:t>
        </w:r>
      </w:ins>
      <w:ins w:id="194" w:author="倉科　昌" w:date="2023-02-06T22:09:00Z">
        <w:r w:rsidR="00BC56D5">
          <w:rPr>
            <w:rFonts w:ascii="Times New Roman" w:hAnsi="Times New Roman" w:hint="eastAsia"/>
            <w:szCs w:val="21"/>
          </w:rPr>
          <w:t>1</w:t>
        </w:r>
        <w:r w:rsidR="00BC56D5">
          <w:rPr>
            <w:rFonts w:ascii="Times New Roman" w:hAnsi="Times New Roman" w:hint="eastAsia"/>
            <w:szCs w:val="21"/>
          </w:rPr>
          <w:t>回目の</w:t>
        </w:r>
      </w:ins>
      <w:ins w:id="195" w:author="倉科　昌" w:date="2023-02-06T21:49:00Z">
        <w:r w:rsidR="00D97500">
          <w:rPr>
            <w:rFonts w:ascii="Times New Roman" w:hAnsi="Times New Roman" w:hint="eastAsia"/>
            <w:szCs w:val="21"/>
          </w:rPr>
          <w:t>測定後、新しく電解液を入れ替えて</w:t>
        </w:r>
      </w:ins>
      <w:r w:rsidR="002B3E08">
        <w:rPr>
          <w:rFonts w:ascii="Times New Roman" w:hAnsi="Times New Roman" w:hint="eastAsia"/>
          <w:szCs w:val="21"/>
        </w:rPr>
        <w:t>複数回測定</w:t>
      </w:r>
      <w:ins w:id="196" w:author="倉科　昌" w:date="2023-02-06T21:49:00Z">
        <w:r w:rsidR="00D97500">
          <w:rPr>
            <w:rFonts w:ascii="Times New Roman" w:hAnsi="Times New Roman" w:hint="eastAsia"/>
            <w:szCs w:val="21"/>
          </w:rPr>
          <w:t>した</w:t>
        </w:r>
      </w:ins>
      <w:del w:id="197" w:author="倉科　昌" w:date="2023-02-06T21:49:00Z">
        <w:r w:rsidR="002B3E08" w:rsidDel="00D97500">
          <w:rPr>
            <w:rFonts w:ascii="Times New Roman" w:hAnsi="Times New Roman" w:hint="eastAsia"/>
            <w:szCs w:val="21"/>
          </w:rPr>
          <w:delText>を試みた</w:delText>
        </w:r>
      </w:del>
      <w:r w:rsidR="002B3E08">
        <w:rPr>
          <w:rFonts w:ascii="Times New Roman" w:hAnsi="Times New Roman" w:hint="eastAsia"/>
          <w:szCs w:val="21"/>
        </w:rPr>
        <w:t>。</w:t>
      </w:r>
      <w:ins w:id="198" w:author="倉科　昌" w:date="2023-02-06T21:49:00Z">
        <w:r w:rsidR="00D97500">
          <w:rPr>
            <w:rFonts w:ascii="Times New Roman" w:hAnsi="Times New Roman" w:hint="eastAsia"/>
            <w:szCs w:val="21"/>
          </w:rPr>
          <w:t>その</w:t>
        </w:r>
        <w:r w:rsidR="00D97500">
          <w:rPr>
            <w:rFonts w:ascii="Times New Roman" w:hAnsi="Times New Roman" w:hint="eastAsia"/>
            <w:szCs w:val="21"/>
          </w:rPr>
          <w:t>グルコース濃度に対する電流量を</w:t>
        </w:r>
        <w:r w:rsidR="00D97500">
          <w:rPr>
            <w:rFonts w:ascii="Times New Roman" w:hAnsi="Times New Roman"/>
            <w:szCs w:val="21"/>
          </w:rPr>
          <w:t xml:space="preserve">Fig. </w:t>
        </w:r>
        <w:r w:rsidR="00D97500">
          <w:rPr>
            <w:rFonts w:ascii="Times New Roman" w:hAnsi="Times New Roman"/>
            <w:szCs w:val="21"/>
          </w:rPr>
          <w:t>2</w:t>
        </w:r>
        <w:r w:rsidR="00D97500">
          <w:rPr>
            <w:rFonts w:ascii="Times New Roman" w:hAnsi="Times New Roman" w:hint="eastAsia"/>
            <w:szCs w:val="21"/>
          </w:rPr>
          <w:t>に示した。</w:t>
        </w:r>
      </w:ins>
    </w:p>
    <w:p w14:paraId="2E43C58A" w14:textId="77777777" w:rsidR="0073364A" w:rsidRPr="00822FBD" w:rsidRDefault="007656E5" w:rsidP="00572CBE">
      <w:pPr>
        <w:rPr>
          <w:rFonts w:ascii="Times New Roman" w:hAnsi="Times New Roman" w:hint="eastAsia"/>
          <w:szCs w:val="21"/>
        </w:rPr>
      </w:pPr>
      <w:r w:rsidRPr="00F13780">
        <w:rPr>
          <w:noProof/>
        </w:rPr>
        <w:pict w14:anchorId="3FBD7C12">
          <v:shape id="図 10" o:spid="_x0000_i1026" type="#_x0000_t75" style="width:202.2pt;height:120.6pt;visibility:visible">
            <v:imagedata r:id="rId9" o:title=""/>
          </v:shape>
        </w:pict>
      </w:r>
    </w:p>
    <w:p w14:paraId="78FDFC6C" w14:textId="77777777" w:rsidR="000552B2" w:rsidRDefault="000552B2" w:rsidP="0045712C">
      <w:pPr>
        <w:rPr>
          <w:rFonts w:ascii="Times New Roman" w:hAnsi="Times New Roman" w:hint="eastAsia"/>
          <w:szCs w:val="21"/>
        </w:rPr>
      </w:pPr>
      <w:r>
        <w:rPr>
          <w:rFonts w:ascii="Times New Roman" w:hAnsi="Times New Roman" w:hint="eastAsia"/>
          <w:szCs w:val="21"/>
        </w:rPr>
        <w:t>F</w:t>
      </w:r>
      <w:r>
        <w:rPr>
          <w:rFonts w:ascii="Times New Roman" w:hAnsi="Times New Roman"/>
          <w:szCs w:val="21"/>
        </w:rPr>
        <w:t>ig.2</w:t>
      </w:r>
      <w:r w:rsidR="00FF1487">
        <w:rPr>
          <w:rFonts w:ascii="Times New Roman" w:hAnsi="Times New Roman"/>
          <w:szCs w:val="21"/>
        </w:rPr>
        <w:t xml:space="preserve"> Nafion10</w:t>
      </w:r>
      <w:r w:rsidR="00FF1487">
        <w:rPr>
          <w:rFonts w:ascii="Times New Roman" w:hAnsi="Times New Roman" w:hint="eastAsia"/>
          <w:szCs w:val="21"/>
        </w:rPr>
        <w:t>μ</w:t>
      </w:r>
      <w:r w:rsidR="00FF1487">
        <w:rPr>
          <w:rFonts w:ascii="Times New Roman" w:hAnsi="Times New Roman"/>
          <w:szCs w:val="21"/>
        </w:rPr>
        <w:t>L</w:t>
      </w:r>
      <w:r w:rsidR="00FF1487">
        <w:rPr>
          <w:rFonts w:ascii="Times New Roman" w:hAnsi="Times New Roman" w:hint="eastAsia"/>
          <w:szCs w:val="21"/>
        </w:rPr>
        <w:t>電極で複数回の測定結果</w:t>
      </w:r>
    </w:p>
    <w:p w14:paraId="57619100" w14:textId="77777777" w:rsidR="001551DD" w:rsidRDefault="001551DD" w:rsidP="00225921">
      <w:pPr>
        <w:rPr>
          <w:ins w:id="199" w:author="倉科　昌" w:date="2023-02-06T21:50:00Z"/>
          <w:rFonts w:ascii="Times New Roman" w:hAnsi="Times New Roman"/>
          <w:szCs w:val="21"/>
        </w:rPr>
      </w:pPr>
    </w:p>
    <w:p w14:paraId="42C9AB67" w14:textId="5001F2AF" w:rsidR="00225921" w:rsidRPr="00C55CEF" w:rsidDel="001551DD" w:rsidRDefault="003D3A09" w:rsidP="0022430D">
      <w:pPr>
        <w:rPr>
          <w:del w:id="200" w:author="倉科　昌" w:date="2023-02-06T21:51:00Z"/>
          <w:rFonts w:ascii="Times New Roman" w:hAnsi="Times New Roman" w:hint="eastAsia"/>
          <w:szCs w:val="21"/>
        </w:rPr>
      </w:pPr>
      <w:del w:id="201" w:author="倉科　昌" w:date="2023-02-06T21:50:00Z">
        <w:r w:rsidDel="00D97500">
          <w:rPr>
            <w:rFonts w:ascii="Times New Roman" w:hAnsi="Times New Roman" w:hint="eastAsia"/>
            <w:szCs w:val="21"/>
          </w:rPr>
          <w:delText>F</w:delText>
        </w:r>
        <w:r w:rsidDel="00D97500">
          <w:rPr>
            <w:rFonts w:ascii="Times New Roman" w:hAnsi="Times New Roman"/>
            <w:szCs w:val="21"/>
          </w:rPr>
          <w:delText>ig.2</w:delText>
        </w:r>
        <w:r w:rsidDel="00D97500">
          <w:rPr>
            <w:rFonts w:ascii="Times New Roman" w:hAnsi="Times New Roman" w:hint="eastAsia"/>
            <w:szCs w:val="21"/>
          </w:rPr>
          <w:delText>より</w:delText>
        </w:r>
      </w:del>
      <w:r w:rsidR="00225921" w:rsidRPr="0050130C">
        <w:rPr>
          <w:rFonts w:ascii="Times New Roman" w:hAnsi="Times New Roman"/>
          <w:szCs w:val="21"/>
        </w:rPr>
        <w:t>測定回数</w:t>
      </w:r>
      <w:r w:rsidR="00225921" w:rsidRPr="0050130C">
        <w:rPr>
          <w:rFonts w:ascii="Times New Roman" w:hAnsi="Times New Roman"/>
          <w:szCs w:val="21"/>
        </w:rPr>
        <w:t>2</w:t>
      </w:r>
      <w:r w:rsidR="00225921" w:rsidRPr="0050130C">
        <w:rPr>
          <w:rFonts w:ascii="Times New Roman" w:hAnsi="Times New Roman"/>
          <w:szCs w:val="21"/>
        </w:rPr>
        <w:t>回目が</w:t>
      </w:r>
      <w:r w:rsidR="00225921" w:rsidRPr="0050130C">
        <w:rPr>
          <w:rFonts w:ascii="Times New Roman" w:hAnsi="Times New Roman"/>
          <w:szCs w:val="21"/>
        </w:rPr>
        <w:t>1</w:t>
      </w:r>
      <w:r w:rsidR="00225921" w:rsidRPr="0050130C">
        <w:rPr>
          <w:rFonts w:ascii="Times New Roman" w:hAnsi="Times New Roman"/>
          <w:szCs w:val="21"/>
        </w:rPr>
        <w:t>回目に比べて感度が</w:t>
      </w:r>
      <w:ins w:id="202" w:author="倉科　昌" w:date="2023-02-06T21:50:00Z">
        <w:r w:rsidR="00D97500">
          <w:rPr>
            <w:rFonts w:ascii="Times New Roman" w:hAnsi="Times New Roman" w:hint="eastAsia"/>
            <w:szCs w:val="21"/>
          </w:rPr>
          <w:t>わずかに</w:t>
        </w:r>
      </w:ins>
      <w:r w:rsidR="00225921" w:rsidRPr="0050130C">
        <w:rPr>
          <w:rFonts w:ascii="Times New Roman" w:hAnsi="Times New Roman"/>
          <w:szCs w:val="21"/>
        </w:rPr>
        <w:t>高</w:t>
      </w:r>
      <w:ins w:id="203" w:author="倉科　昌" w:date="2023-02-06T21:50:00Z">
        <w:r w:rsidR="00D97500">
          <w:rPr>
            <w:rFonts w:ascii="Times New Roman" w:hAnsi="Times New Roman" w:hint="eastAsia"/>
            <w:szCs w:val="21"/>
          </w:rPr>
          <w:t>かったが、</w:t>
        </w:r>
      </w:ins>
      <w:del w:id="204" w:author="倉科　昌" w:date="2023-02-06T21:50:00Z">
        <w:r w:rsidR="00225921" w:rsidRPr="0050130C" w:rsidDel="00D97500">
          <w:rPr>
            <w:rFonts w:ascii="Times New Roman" w:hAnsi="Times New Roman"/>
            <w:szCs w:val="21"/>
          </w:rPr>
          <w:delText>く、測定回数</w:delText>
        </w:r>
      </w:del>
      <w:r w:rsidR="00225921" w:rsidRPr="0050130C">
        <w:rPr>
          <w:rFonts w:ascii="Times New Roman" w:hAnsi="Times New Roman"/>
          <w:szCs w:val="21"/>
        </w:rPr>
        <w:t>3</w:t>
      </w:r>
      <w:r w:rsidR="00225921" w:rsidRPr="0050130C">
        <w:rPr>
          <w:rFonts w:ascii="Times New Roman" w:hAnsi="Times New Roman"/>
          <w:szCs w:val="21"/>
        </w:rPr>
        <w:t>回目</w:t>
      </w:r>
      <w:ins w:id="205" w:author="倉科　昌" w:date="2023-02-06T21:50:00Z">
        <w:r w:rsidR="00D97500">
          <w:rPr>
            <w:rFonts w:ascii="Times New Roman" w:hAnsi="Times New Roman" w:hint="eastAsia"/>
            <w:szCs w:val="21"/>
          </w:rPr>
          <w:t>の</w:t>
        </w:r>
      </w:ins>
      <w:del w:id="206" w:author="倉科　昌" w:date="2023-02-06T21:50:00Z">
        <w:r w:rsidR="00225921" w:rsidRPr="0050130C" w:rsidDel="00D97500">
          <w:rPr>
            <w:rFonts w:ascii="Times New Roman" w:hAnsi="Times New Roman"/>
            <w:szCs w:val="21"/>
          </w:rPr>
          <w:delText>から</w:delText>
        </w:r>
      </w:del>
      <w:r w:rsidR="00225921" w:rsidRPr="0050130C">
        <w:rPr>
          <w:rFonts w:ascii="Times New Roman" w:hAnsi="Times New Roman"/>
          <w:szCs w:val="21"/>
        </w:rPr>
        <w:t>感度</w:t>
      </w:r>
      <w:ins w:id="207" w:author="倉科　昌" w:date="2023-02-06T21:50:00Z">
        <w:r w:rsidR="00D97500">
          <w:rPr>
            <w:rFonts w:ascii="Times New Roman" w:hAnsi="Times New Roman" w:hint="eastAsia"/>
            <w:szCs w:val="21"/>
          </w:rPr>
          <w:t>は</w:t>
        </w:r>
      </w:ins>
      <w:del w:id="208" w:author="倉科　昌" w:date="2023-02-06T21:50:00Z">
        <w:r w:rsidR="00225921" w:rsidRPr="0050130C" w:rsidDel="00D97500">
          <w:rPr>
            <w:rFonts w:ascii="Times New Roman" w:hAnsi="Times New Roman"/>
            <w:szCs w:val="21"/>
          </w:rPr>
          <w:delText>の</w:delText>
        </w:r>
      </w:del>
      <w:r w:rsidR="00225921" w:rsidRPr="0050130C">
        <w:rPr>
          <w:rFonts w:ascii="Times New Roman" w:hAnsi="Times New Roman"/>
          <w:szCs w:val="21"/>
        </w:rPr>
        <w:t>低下</w:t>
      </w:r>
      <w:ins w:id="209" w:author="倉科　昌" w:date="2023-02-06T21:50:00Z">
        <w:r w:rsidR="00D97500">
          <w:rPr>
            <w:rFonts w:ascii="Times New Roman" w:hAnsi="Times New Roman" w:hint="eastAsia"/>
            <w:szCs w:val="21"/>
          </w:rPr>
          <w:t>した</w:t>
        </w:r>
      </w:ins>
      <w:del w:id="210" w:author="倉科　昌" w:date="2023-02-06T21:50:00Z">
        <w:r w:rsidR="00225921" w:rsidRPr="0050130C" w:rsidDel="00D97500">
          <w:rPr>
            <w:rFonts w:ascii="Times New Roman" w:hAnsi="Times New Roman"/>
            <w:szCs w:val="21"/>
          </w:rPr>
          <w:delText>が見られた</w:delText>
        </w:r>
      </w:del>
      <w:r w:rsidR="00225921" w:rsidRPr="0050130C">
        <w:rPr>
          <w:rFonts w:ascii="Times New Roman" w:hAnsi="Times New Roman"/>
          <w:szCs w:val="21"/>
        </w:rPr>
        <w:t>。</w:t>
      </w:r>
      <w:ins w:id="211" w:author="倉科　昌" w:date="2023-02-06T21:51:00Z">
        <w:r w:rsidR="001551DD">
          <w:rPr>
            <w:rFonts w:ascii="Times New Roman" w:hAnsi="Times New Roman" w:hint="eastAsia"/>
            <w:szCs w:val="21"/>
          </w:rPr>
          <w:t>まだ</w:t>
        </w:r>
      </w:ins>
      <w:del w:id="212" w:author="倉科　昌" w:date="2023-02-06T21:51:00Z">
        <w:r w:rsidR="00387891" w:rsidDel="001551DD">
          <w:rPr>
            <w:rFonts w:ascii="Times New Roman" w:hAnsi="Times New Roman" w:hint="eastAsia"/>
            <w:szCs w:val="21"/>
          </w:rPr>
          <w:delText>このことから、電極が水酸化ナトリウムに馴染むには、十分な時間経過が必要である可能性がある</w:delText>
        </w:r>
        <w:r w:rsidR="003934E3" w:rsidDel="001551DD">
          <w:rPr>
            <w:rFonts w:ascii="Times New Roman" w:hAnsi="Times New Roman" w:hint="eastAsia"/>
            <w:szCs w:val="21"/>
          </w:rPr>
          <w:delText>と考える</w:delText>
        </w:r>
        <w:r w:rsidR="00387891" w:rsidDel="001551DD">
          <w:rPr>
            <w:rFonts w:ascii="Times New Roman" w:hAnsi="Times New Roman" w:hint="eastAsia"/>
            <w:szCs w:val="21"/>
          </w:rPr>
          <w:delText>。</w:delText>
        </w:r>
      </w:del>
    </w:p>
    <w:p w14:paraId="4DC1651C" w14:textId="4A38E92C" w:rsidR="00366965" w:rsidRDefault="00225921" w:rsidP="001551DD">
      <w:pPr>
        <w:rPr>
          <w:ins w:id="213" w:author="倉科　昌" w:date="2023-02-06T20:34:00Z"/>
          <w:rFonts w:ascii="Times New Roman" w:hAnsi="Times New Roman"/>
          <w:szCs w:val="21"/>
        </w:rPr>
      </w:pPr>
      <w:del w:id="214" w:author="倉科　昌" w:date="2023-02-06T21:51:00Z">
        <w:r w:rsidRPr="0050130C" w:rsidDel="001551DD">
          <w:rPr>
            <w:rFonts w:ascii="Times New Roman" w:hAnsi="Times New Roman" w:hint="eastAsia"/>
            <w:szCs w:val="21"/>
          </w:rPr>
          <w:delText>以上より、修飾</w:delText>
        </w:r>
        <w:r w:rsidR="002016AA" w:rsidDel="001551DD">
          <w:rPr>
            <w:rFonts w:ascii="Times New Roman" w:hAnsi="Times New Roman" w:hint="eastAsia"/>
            <w:szCs w:val="21"/>
          </w:rPr>
          <w:delText>材</w:delText>
        </w:r>
        <w:r w:rsidRPr="0050130C" w:rsidDel="001551DD">
          <w:rPr>
            <w:rFonts w:ascii="Times New Roman" w:hAnsi="Times New Roman" w:hint="eastAsia"/>
            <w:szCs w:val="21"/>
          </w:rPr>
          <w:delText>にはナフィオン</w:delText>
        </w:r>
        <w:r w:rsidRPr="0050130C" w:rsidDel="001551DD">
          <w:rPr>
            <w:rFonts w:ascii="Times New Roman" w:hAnsi="Times New Roman" w:hint="eastAsia"/>
            <w:szCs w:val="21"/>
          </w:rPr>
          <w:delText>10</w:delText>
        </w:r>
        <w:r w:rsidRPr="0050130C" w:rsidDel="001551DD">
          <w:rPr>
            <w:rFonts w:ascii="Times New Roman" w:hAnsi="Times New Roman" w:hint="eastAsia"/>
            <w:szCs w:val="21"/>
          </w:rPr>
          <w:delText>μ</w:delText>
        </w:r>
        <w:r w:rsidRPr="0050130C" w:rsidDel="001551DD">
          <w:rPr>
            <w:rFonts w:ascii="Times New Roman" w:hAnsi="Times New Roman" w:hint="eastAsia"/>
            <w:szCs w:val="21"/>
          </w:rPr>
          <w:delText>L</w:delText>
        </w:r>
        <w:r w:rsidRPr="0050130C" w:rsidDel="001551DD">
          <w:rPr>
            <w:rFonts w:ascii="Times New Roman" w:hAnsi="Times New Roman" w:hint="eastAsia"/>
            <w:szCs w:val="21"/>
          </w:rPr>
          <w:delText>が適していると判明したが、</w:delText>
        </w:r>
      </w:del>
      <w:r w:rsidRPr="0050130C">
        <w:rPr>
          <w:rFonts w:ascii="Times New Roman" w:hAnsi="Times New Roman" w:hint="eastAsia"/>
          <w:szCs w:val="21"/>
        </w:rPr>
        <w:t>複数回</w:t>
      </w:r>
      <w:del w:id="215" w:author="倉科　昌" w:date="2023-02-06T21:52:00Z">
        <w:r w:rsidRPr="0050130C" w:rsidDel="001551DD">
          <w:rPr>
            <w:rFonts w:ascii="Times New Roman" w:hAnsi="Times New Roman" w:hint="eastAsia"/>
            <w:szCs w:val="21"/>
          </w:rPr>
          <w:delText>で</w:delText>
        </w:r>
      </w:del>
      <w:r w:rsidRPr="0050130C">
        <w:rPr>
          <w:rFonts w:ascii="Times New Roman" w:hAnsi="Times New Roman" w:hint="eastAsia"/>
          <w:szCs w:val="21"/>
        </w:rPr>
        <w:t>の測定での</w:t>
      </w:r>
      <w:ins w:id="216" w:author="倉科　昌" w:date="2023-02-06T21:51:00Z">
        <w:r w:rsidR="001551DD">
          <w:rPr>
            <w:rFonts w:ascii="Times New Roman" w:hAnsi="Times New Roman" w:hint="eastAsia"/>
            <w:szCs w:val="21"/>
          </w:rPr>
          <w:t>安定性は</w:t>
        </w:r>
      </w:ins>
      <w:del w:id="217" w:author="倉科　昌" w:date="2023-02-06T21:51:00Z">
        <w:r w:rsidRPr="0050130C" w:rsidDel="001551DD">
          <w:rPr>
            <w:rFonts w:ascii="Times New Roman" w:hAnsi="Times New Roman" w:hint="eastAsia"/>
            <w:szCs w:val="21"/>
          </w:rPr>
          <w:delText>応答感度向上などが今後の</w:delText>
        </w:r>
      </w:del>
      <w:r w:rsidRPr="0050130C">
        <w:rPr>
          <w:rFonts w:ascii="Times New Roman" w:hAnsi="Times New Roman" w:hint="eastAsia"/>
          <w:szCs w:val="21"/>
        </w:rPr>
        <w:t>課題である</w:t>
      </w:r>
      <w:ins w:id="218" w:author="倉科　昌" w:date="2023-02-06T21:51:00Z">
        <w:r w:rsidR="001551DD">
          <w:rPr>
            <w:rFonts w:ascii="Times New Roman" w:hAnsi="Times New Roman" w:hint="eastAsia"/>
            <w:szCs w:val="21"/>
          </w:rPr>
          <w:t>が、</w:t>
        </w:r>
        <w:r w:rsidR="001551DD">
          <w:rPr>
            <w:rFonts w:ascii="Times New Roman" w:hAnsi="Times New Roman" w:hint="eastAsia"/>
            <w:szCs w:val="21"/>
          </w:rPr>
          <w:t>ニッケル水酸化物</w:t>
        </w:r>
        <w:r w:rsidR="001551DD" w:rsidRPr="009D77C5">
          <w:rPr>
            <w:rFonts w:ascii="Times New Roman" w:hAnsi="Times New Roman"/>
            <w:szCs w:val="21"/>
          </w:rPr>
          <w:t>ナノシート</w:t>
        </w:r>
        <w:r w:rsidR="001551DD">
          <w:rPr>
            <w:rFonts w:ascii="Times New Roman" w:hAnsi="Times New Roman" w:hint="eastAsia"/>
            <w:szCs w:val="21"/>
          </w:rPr>
          <w:t>固定電極</w:t>
        </w:r>
      </w:ins>
      <w:ins w:id="219" w:author="倉科　昌" w:date="2023-02-06T21:52:00Z">
        <w:r w:rsidR="001551DD">
          <w:rPr>
            <w:rFonts w:ascii="Times New Roman" w:hAnsi="Times New Roman" w:hint="eastAsia"/>
            <w:szCs w:val="21"/>
          </w:rPr>
          <w:t>によりグルコース酸化が可能であることが示された</w:t>
        </w:r>
      </w:ins>
      <w:r w:rsidRPr="0050130C">
        <w:rPr>
          <w:rFonts w:ascii="Times New Roman" w:hAnsi="Times New Roman" w:hint="eastAsia"/>
          <w:szCs w:val="21"/>
        </w:rPr>
        <w:t>。</w:t>
      </w:r>
    </w:p>
    <w:p w14:paraId="0F37E4F7" w14:textId="77777777" w:rsidR="00C94F90" w:rsidRDefault="00C94F90" w:rsidP="008973A0">
      <w:pPr>
        <w:rPr>
          <w:ins w:id="220" w:author="倉科　昌" w:date="2023-02-06T20:34:00Z"/>
          <w:rFonts w:ascii="Times New Roman" w:hAnsi="Times New Roman"/>
          <w:szCs w:val="21"/>
        </w:rPr>
      </w:pPr>
    </w:p>
    <w:p w14:paraId="0F0B4E2B" w14:textId="09104B00" w:rsidR="00C94F90" w:rsidRDefault="00C94F90" w:rsidP="008973A0">
      <w:pPr>
        <w:rPr>
          <w:ins w:id="221" w:author="倉科　昌" w:date="2023-02-06T20:35:00Z"/>
          <w:rFonts w:ascii="Times New Roman" w:hAnsi="Times New Roman"/>
          <w:szCs w:val="21"/>
        </w:rPr>
      </w:pPr>
      <w:ins w:id="222" w:author="倉科　昌" w:date="2023-02-06T20:34:00Z">
        <w:r>
          <w:rPr>
            <w:rFonts w:ascii="Times New Roman" w:hAnsi="Times New Roman" w:hint="eastAsia"/>
            <w:szCs w:val="21"/>
          </w:rPr>
          <w:t>参考文献</w:t>
        </w:r>
      </w:ins>
    </w:p>
    <w:p w14:paraId="5119E942" w14:textId="0A061F94" w:rsidR="00C94F90" w:rsidRPr="008973A0" w:rsidRDefault="00C94F90" w:rsidP="008973A0">
      <w:pPr>
        <w:rPr>
          <w:rFonts w:ascii="Times New Roman" w:hAnsi="Times New Roman" w:hint="eastAsia"/>
          <w:szCs w:val="21"/>
        </w:rPr>
      </w:pPr>
      <w:ins w:id="223" w:author="倉科　昌" w:date="2023-02-06T20:35:00Z">
        <w:r>
          <w:rPr>
            <w:rFonts w:ascii="Times New Roman" w:hAnsi="Times New Roman" w:hint="eastAsia"/>
            <w:szCs w:val="21"/>
          </w:rPr>
          <w:t>[</w:t>
        </w:r>
        <w:r>
          <w:rPr>
            <w:rFonts w:ascii="Times New Roman" w:hAnsi="Times New Roman" w:hint="eastAsia"/>
            <w:szCs w:val="21"/>
          </w:rPr>
          <w:t>ア</w:t>
        </w:r>
        <w:r>
          <w:rPr>
            <w:rFonts w:ascii="Times New Roman" w:hAnsi="Times New Roman"/>
            <w:szCs w:val="21"/>
          </w:rPr>
          <w:t xml:space="preserve">] </w:t>
        </w:r>
      </w:ins>
      <w:ins w:id="224" w:author="倉科　昌" w:date="2023-02-06T20:45:00Z">
        <w:r w:rsidR="008D1DF2">
          <w:rPr>
            <w:rFonts w:ascii="Times New Roman" w:hAnsi="Times New Roman" w:hint="eastAsia"/>
            <w:szCs w:val="21"/>
          </w:rPr>
          <w:t>ニッケル水酸化物ナノシートを合成し</w:t>
        </w:r>
        <w:r w:rsidR="008D1DF2">
          <w:rPr>
            <w:rFonts w:ascii="Times New Roman" w:hAnsi="Times New Roman" w:hint="eastAsia"/>
            <w:szCs w:val="21"/>
          </w:rPr>
          <w:lastRenderedPageBreak/>
          <w:t>た当研究室の誰か</w:t>
        </w:r>
      </w:ins>
    </w:p>
    <w:sectPr w:rsidR="00C94F90" w:rsidRPr="008973A0">
      <w:type w:val="continuous"/>
      <w:pgSz w:w="11906" w:h="16838" w:code="9"/>
      <w:pgMar w:top="1418" w:right="1701" w:bottom="1134" w:left="1701" w:header="680" w:footer="992" w:gutter="0"/>
      <w:cols w:num="2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94012" w14:textId="77777777" w:rsidR="002E17E5" w:rsidRDefault="002E17E5">
      <w:r>
        <w:separator/>
      </w:r>
    </w:p>
  </w:endnote>
  <w:endnote w:type="continuationSeparator" w:id="0">
    <w:p w14:paraId="4ED52713" w14:textId="77777777" w:rsidR="002E17E5" w:rsidRDefault="002E17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1063ED" w14:textId="77777777" w:rsidR="002E17E5" w:rsidRDefault="002E17E5">
      <w:r>
        <w:separator/>
      </w:r>
    </w:p>
  </w:footnote>
  <w:footnote w:type="continuationSeparator" w:id="0">
    <w:p w14:paraId="7DB57C9E" w14:textId="77777777" w:rsidR="002E17E5" w:rsidRDefault="002E17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349A2"/>
    <w:multiLevelType w:val="hybridMultilevel"/>
    <w:tmpl w:val="5A40D1D0"/>
    <w:lvl w:ilvl="0" w:tplc="55981BA6">
      <w:start w:val="1"/>
      <w:numFmt w:val="bullet"/>
      <w:lvlText w:val="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 w16cid:durableId="30632616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倉科　昌">
    <w15:presenceInfo w15:providerId="AD" w15:userId="S::c000021185@tokushima-u.ac.jp::1b77a4ff-9279-4436-900f-b2a7f97bcc2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 w:grammar="dirty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/>
  <w:doNotTrackMoves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E440F"/>
    <w:rsid w:val="00015E55"/>
    <w:rsid w:val="000166EC"/>
    <w:rsid w:val="00024223"/>
    <w:rsid w:val="000552B2"/>
    <w:rsid w:val="000613FC"/>
    <w:rsid w:val="00070833"/>
    <w:rsid w:val="00071FF5"/>
    <w:rsid w:val="000C6869"/>
    <w:rsid w:val="000D6ED6"/>
    <w:rsid w:val="001025A8"/>
    <w:rsid w:val="001033F8"/>
    <w:rsid w:val="001157CC"/>
    <w:rsid w:val="00126225"/>
    <w:rsid w:val="0014545C"/>
    <w:rsid w:val="001535BC"/>
    <w:rsid w:val="001551DD"/>
    <w:rsid w:val="0015535D"/>
    <w:rsid w:val="001A0BA1"/>
    <w:rsid w:val="001F04AF"/>
    <w:rsid w:val="001F2E32"/>
    <w:rsid w:val="001F3750"/>
    <w:rsid w:val="001F6040"/>
    <w:rsid w:val="002016AA"/>
    <w:rsid w:val="00213399"/>
    <w:rsid w:val="0022430D"/>
    <w:rsid w:val="00224FCA"/>
    <w:rsid w:val="00225921"/>
    <w:rsid w:val="00237FAF"/>
    <w:rsid w:val="00260CE8"/>
    <w:rsid w:val="00284BA2"/>
    <w:rsid w:val="002A156C"/>
    <w:rsid w:val="002B2962"/>
    <w:rsid w:val="002B3E08"/>
    <w:rsid w:val="002C4D4A"/>
    <w:rsid w:val="002D4553"/>
    <w:rsid w:val="002E17E5"/>
    <w:rsid w:val="002E6737"/>
    <w:rsid w:val="002F74B2"/>
    <w:rsid w:val="00334E68"/>
    <w:rsid w:val="00341474"/>
    <w:rsid w:val="00345ECC"/>
    <w:rsid w:val="00360648"/>
    <w:rsid w:val="0036386B"/>
    <w:rsid w:val="00366965"/>
    <w:rsid w:val="00387891"/>
    <w:rsid w:val="003934E3"/>
    <w:rsid w:val="003C2A28"/>
    <w:rsid w:val="003D3A09"/>
    <w:rsid w:val="003E513D"/>
    <w:rsid w:val="003F1484"/>
    <w:rsid w:val="003F56CF"/>
    <w:rsid w:val="004045AC"/>
    <w:rsid w:val="00417E83"/>
    <w:rsid w:val="00437111"/>
    <w:rsid w:val="00446B43"/>
    <w:rsid w:val="0045712C"/>
    <w:rsid w:val="0047097A"/>
    <w:rsid w:val="0047548A"/>
    <w:rsid w:val="00486630"/>
    <w:rsid w:val="004F060F"/>
    <w:rsid w:val="0050130C"/>
    <w:rsid w:val="005027BB"/>
    <w:rsid w:val="005212A0"/>
    <w:rsid w:val="005339A6"/>
    <w:rsid w:val="00536965"/>
    <w:rsid w:val="00560676"/>
    <w:rsid w:val="00564939"/>
    <w:rsid w:val="00572CBE"/>
    <w:rsid w:val="00592883"/>
    <w:rsid w:val="005A730D"/>
    <w:rsid w:val="005E3898"/>
    <w:rsid w:val="005E7663"/>
    <w:rsid w:val="0060540F"/>
    <w:rsid w:val="00613EBC"/>
    <w:rsid w:val="00632352"/>
    <w:rsid w:val="00645D6E"/>
    <w:rsid w:val="00662745"/>
    <w:rsid w:val="00666CBB"/>
    <w:rsid w:val="00680DB7"/>
    <w:rsid w:val="006B3260"/>
    <w:rsid w:val="006B7D03"/>
    <w:rsid w:val="006F272F"/>
    <w:rsid w:val="00706149"/>
    <w:rsid w:val="00732DA7"/>
    <w:rsid w:val="0073364A"/>
    <w:rsid w:val="00740C26"/>
    <w:rsid w:val="0074199E"/>
    <w:rsid w:val="00745424"/>
    <w:rsid w:val="00761102"/>
    <w:rsid w:val="007656E5"/>
    <w:rsid w:val="007A0294"/>
    <w:rsid w:val="007C282F"/>
    <w:rsid w:val="007E7782"/>
    <w:rsid w:val="00803DCD"/>
    <w:rsid w:val="00804103"/>
    <w:rsid w:val="0082048E"/>
    <w:rsid w:val="00822FBD"/>
    <w:rsid w:val="00835100"/>
    <w:rsid w:val="0083604A"/>
    <w:rsid w:val="0085421E"/>
    <w:rsid w:val="00861335"/>
    <w:rsid w:val="00867A65"/>
    <w:rsid w:val="00870B15"/>
    <w:rsid w:val="008973A0"/>
    <w:rsid w:val="008A3E99"/>
    <w:rsid w:val="008C49A5"/>
    <w:rsid w:val="008D1DF2"/>
    <w:rsid w:val="008E5B66"/>
    <w:rsid w:val="00906234"/>
    <w:rsid w:val="009103F2"/>
    <w:rsid w:val="00910952"/>
    <w:rsid w:val="00950CFC"/>
    <w:rsid w:val="009538E9"/>
    <w:rsid w:val="009553A4"/>
    <w:rsid w:val="00963189"/>
    <w:rsid w:val="00967468"/>
    <w:rsid w:val="0099448D"/>
    <w:rsid w:val="009B2C0D"/>
    <w:rsid w:val="009D053C"/>
    <w:rsid w:val="009D4773"/>
    <w:rsid w:val="009D77C5"/>
    <w:rsid w:val="00A03C5B"/>
    <w:rsid w:val="00A250E5"/>
    <w:rsid w:val="00A94A36"/>
    <w:rsid w:val="00AB3133"/>
    <w:rsid w:val="00B26B46"/>
    <w:rsid w:val="00B45058"/>
    <w:rsid w:val="00B57063"/>
    <w:rsid w:val="00B62E59"/>
    <w:rsid w:val="00B676B6"/>
    <w:rsid w:val="00B70BB5"/>
    <w:rsid w:val="00B731CE"/>
    <w:rsid w:val="00B73466"/>
    <w:rsid w:val="00BB1992"/>
    <w:rsid w:val="00BC56D5"/>
    <w:rsid w:val="00BE64AB"/>
    <w:rsid w:val="00BE67DA"/>
    <w:rsid w:val="00BE7570"/>
    <w:rsid w:val="00C55CEF"/>
    <w:rsid w:val="00C94F90"/>
    <w:rsid w:val="00CA2E87"/>
    <w:rsid w:val="00CB1355"/>
    <w:rsid w:val="00CB4056"/>
    <w:rsid w:val="00CE576C"/>
    <w:rsid w:val="00CF546B"/>
    <w:rsid w:val="00D21BDD"/>
    <w:rsid w:val="00D74BA3"/>
    <w:rsid w:val="00D83A1F"/>
    <w:rsid w:val="00D92C2F"/>
    <w:rsid w:val="00D965D3"/>
    <w:rsid w:val="00D97500"/>
    <w:rsid w:val="00E0135A"/>
    <w:rsid w:val="00ED7E42"/>
    <w:rsid w:val="00EE7953"/>
    <w:rsid w:val="00EF58DE"/>
    <w:rsid w:val="00F2113B"/>
    <w:rsid w:val="00F37DAA"/>
    <w:rsid w:val="00F46C10"/>
    <w:rsid w:val="00F70274"/>
    <w:rsid w:val="00FB4B2E"/>
    <w:rsid w:val="00FC09BA"/>
    <w:rsid w:val="00FF1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oNotEmbedSmartTags/>
  <w:decimalSymbol w:val="."/>
  <w:listSeparator w:val=","/>
  <w14:docId w14:val="0C92E400"/>
  <w15:chartTrackingRefBased/>
  <w15:docId w15:val="{26B81941-EB47-47D6-905E-68A00ABEC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rPr>
      <w:lang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Pr>
      <w:rFonts w:ascii="Arial" w:eastAsia="ＭＳ ゴシック" w:hAnsi="Arial"/>
      <w:sz w:val="18"/>
      <w:szCs w:val="18"/>
    </w:rPr>
  </w:style>
  <w:style w:type="paragraph" w:styleId="a6">
    <w:name w:val="Body Text"/>
    <w:basedOn w:val="a"/>
    <w:pPr>
      <w:jc w:val="center"/>
    </w:pPr>
    <w:rPr>
      <w:rFonts w:ascii="ＭＳ 明朝" w:hAnsi="ＭＳ 明朝"/>
      <w:szCs w:val="21"/>
    </w:rPr>
  </w:style>
  <w:style w:type="table" w:styleId="a7">
    <w:name w:val="Table Grid"/>
    <w:basedOn w:val="a1"/>
    <w:uiPriority w:val="59"/>
    <w:rsid w:val="009553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9D4773"/>
    <w:rPr>
      <w:b/>
      <w:bCs/>
      <w:szCs w:val="21"/>
    </w:rPr>
  </w:style>
  <w:style w:type="paragraph" w:styleId="a9">
    <w:name w:val="Revision"/>
    <w:hidden/>
    <w:uiPriority w:val="99"/>
    <w:semiHidden/>
    <w:rsid w:val="00C94F90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7D9B62A-732C-BF42-BCAB-F1E425FD1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386</Words>
  <Characters>2206</Characters>
  <Application>Microsoft Office Word</Application>
  <DocSecurity>0</DocSecurity>
  <Lines>18</Lines>
  <Paragraphs>5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論文タイトル（フォント：MSPゴシック、フォントサイズ：１２、中央揃え）</vt:lpstr>
      <vt:lpstr>論文タイトル（フォント：MSPゴシック、フォントサイズ：１２、中央揃え）</vt:lpstr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論文タイトル（フォント：MSPゴシック、フォントサイズ：１２、中央揃え）</dc:title>
  <dc:subject/>
  <dc:creator>右手浩一</dc:creator>
  <cp:keywords/>
  <cp:lastModifiedBy>倉科　昌</cp:lastModifiedBy>
  <cp:revision>3</cp:revision>
  <cp:lastPrinted>2023-02-06T04:44:00Z</cp:lastPrinted>
  <dcterms:created xsi:type="dcterms:W3CDTF">2023-02-06T13:01:00Z</dcterms:created>
  <dcterms:modified xsi:type="dcterms:W3CDTF">2023-02-06T13:14:00Z</dcterms:modified>
</cp:coreProperties>
</file>